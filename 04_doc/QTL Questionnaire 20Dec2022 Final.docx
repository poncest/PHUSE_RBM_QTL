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59C8" w:rsidRDefault="005D60CB">
      <w:pPr>
        <w:numPr>
          <w:ilvl w:val="0"/>
          <w:numId w:val="4"/>
        </w:numPr>
        <w:pBdr>
          <w:top w:val="nil"/>
          <w:left w:val="nil"/>
          <w:bottom w:val="nil"/>
          <w:right w:val="nil"/>
          <w:between w:val="nil"/>
        </w:pBdr>
        <w:spacing w:after="0"/>
      </w:pPr>
      <w:r>
        <w:rPr>
          <w:color w:val="000000"/>
        </w:rPr>
        <w:t>Your Company Type (Check One)</w:t>
      </w:r>
    </w:p>
    <w:p w14:paraId="00000002" w14:textId="77777777" w:rsidR="003B59C8" w:rsidRDefault="005D60CB">
      <w:pPr>
        <w:numPr>
          <w:ilvl w:val="1"/>
          <w:numId w:val="4"/>
        </w:numPr>
        <w:pBdr>
          <w:top w:val="nil"/>
          <w:left w:val="nil"/>
          <w:bottom w:val="nil"/>
          <w:right w:val="nil"/>
          <w:between w:val="nil"/>
        </w:pBdr>
        <w:spacing w:after="0"/>
      </w:pPr>
      <w:r>
        <w:rPr>
          <w:color w:val="000000"/>
        </w:rPr>
        <w:t>Sponsor</w:t>
      </w:r>
    </w:p>
    <w:p w14:paraId="00000003" w14:textId="77777777" w:rsidR="003B59C8" w:rsidRDefault="005D60CB">
      <w:pPr>
        <w:numPr>
          <w:ilvl w:val="1"/>
          <w:numId w:val="4"/>
        </w:numPr>
        <w:pBdr>
          <w:top w:val="nil"/>
          <w:left w:val="nil"/>
          <w:bottom w:val="nil"/>
          <w:right w:val="nil"/>
          <w:between w:val="nil"/>
        </w:pBdr>
        <w:spacing w:after="0"/>
      </w:pPr>
      <w:r>
        <w:t xml:space="preserve">     </w:t>
      </w:r>
      <w:r>
        <w:rPr>
          <w:color w:val="000000"/>
        </w:rPr>
        <w:t>Service Provider (CRO)</w:t>
      </w:r>
    </w:p>
    <w:p w14:paraId="00000004" w14:textId="77777777" w:rsidR="003B59C8" w:rsidRDefault="005D60CB">
      <w:pPr>
        <w:numPr>
          <w:ilvl w:val="1"/>
          <w:numId w:val="4"/>
        </w:numPr>
        <w:pBdr>
          <w:top w:val="nil"/>
          <w:left w:val="nil"/>
          <w:bottom w:val="nil"/>
          <w:right w:val="nil"/>
          <w:between w:val="nil"/>
        </w:pBdr>
        <w:spacing w:after="0"/>
      </w:pPr>
      <w:r>
        <w:rPr>
          <w:color w:val="000000"/>
        </w:rPr>
        <w:t>Other (Specify)</w:t>
      </w:r>
    </w:p>
    <w:p w14:paraId="00000005" w14:textId="77777777" w:rsidR="003B59C8" w:rsidRDefault="005D60CB">
      <w:pPr>
        <w:numPr>
          <w:ilvl w:val="0"/>
          <w:numId w:val="4"/>
        </w:numPr>
        <w:pBdr>
          <w:top w:val="nil"/>
          <w:left w:val="nil"/>
          <w:bottom w:val="nil"/>
          <w:right w:val="nil"/>
          <w:between w:val="nil"/>
        </w:pBdr>
        <w:spacing w:after="0"/>
      </w:pPr>
      <w:r>
        <w:t xml:space="preserve">Your </w:t>
      </w:r>
      <w:r>
        <w:rPr>
          <w:color w:val="000000"/>
        </w:rPr>
        <w:t>Company</w:t>
      </w:r>
      <w:r>
        <w:rPr>
          <w:color w:val="FF0000"/>
        </w:rPr>
        <w:t xml:space="preserve"> </w:t>
      </w:r>
      <w:r>
        <w:rPr>
          <w:color w:val="000000"/>
        </w:rPr>
        <w:t>Size – Number of Concurrent Trials (Check One)</w:t>
      </w:r>
    </w:p>
    <w:p w14:paraId="00000006" w14:textId="77777777" w:rsidR="003B59C8" w:rsidRDefault="005D60CB">
      <w:pPr>
        <w:numPr>
          <w:ilvl w:val="1"/>
          <w:numId w:val="4"/>
        </w:numPr>
        <w:pBdr>
          <w:top w:val="nil"/>
          <w:left w:val="nil"/>
          <w:bottom w:val="nil"/>
          <w:right w:val="nil"/>
          <w:between w:val="nil"/>
        </w:pBdr>
        <w:spacing w:after="0"/>
      </w:pPr>
      <w:r>
        <w:rPr>
          <w:color w:val="000000"/>
        </w:rPr>
        <w:t>Large (&gt;200 Phase I-III clinical trials ongoing)</w:t>
      </w:r>
    </w:p>
    <w:p w14:paraId="00000007" w14:textId="77777777" w:rsidR="003B59C8" w:rsidRDefault="005D60CB">
      <w:pPr>
        <w:numPr>
          <w:ilvl w:val="1"/>
          <w:numId w:val="4"/>
        </w:numPr>
        <w:pBdr>
          <w:top w:val="nil"/>
          <w:left w:val="nil"/>
          <w:bottom w:val="nil"/>
          <w:right w:val="nil"/>
          <w:between w:val="nil"/>
        </w:pBdr>
        <w:spacing w:after="0"/>
      </w:pPr>
      <w:r>
        <w:rPr>
          <w:color w:val="000000"/>
        </w:rPr>
        <w:t>Medium (&gt;100 &amp; ≤ 200 Phase I-III clinical trials ongoing)</w:t>
      </w:r>
    </w:p>
    <w:p w14:paraId="00000008" w14:textId="77777777" w:rsidR="003B59C8" w:rsidRDefault="005D60CB">
      <w:pPr>
        <w:numPr>
          <w:ilvl w:val="1"/>
          <w:numId w:val="4"/>
        </w:numPr>
        <w:pBdr>
          <w:top w:val="nil"/>
          <w:left w:val="nil"/>
          <w:bottom w:val="nil"/>
          <w:right w:val="nil"/>
          <w:between w:val="nil"/>
        </w:pBdr>
        <w:spacing w:after="0"/>
      </w:pPr>
      <w:r>
        <w:rPr>
          <w:color w:val="000000"/>
        </w:rPr>
        <w:t>Small (≤</w:t>
      </w:r>
      <w:sdt>
        <w:sdtPr>
          <w:tag w:val="goog_rdk_0"/>
          <w:id w:val="-1301450957"/>
        </w:sdtPr>
        <w:sdtContent/>
      </w:sdt>
      <w:sdt>
        <w:sdtPr>
          <w:tag w:val="goog_rdk_1"/>
          <w:id w:val="1184165068"/>
        </w:sdtPr>
        <w:sdtContent/>
      </w:sdt>
      <w:sdt>
        <w:sdtPr>
          <w:tag w:val="goog_rdk_2"/>
          <w:id w:val="-1058779069"/>
        </w:sdtPr>
        <w:sdtContent/>
      </w:sdt>
      <w:sdt>
        <w:sdtPr>
          <w:tag w:val="goog_rdk_3"/>
          <w:id w:val="1662110861"/>
        </w:sdtPr>
        <w:sdtContent/>
      </w:sdt>
      <w:sdt>
        <w:sdtPr>
          <w:tag w:val="goog_rdk_4"/>
          <w:id w:val="-1676109139"/>
        </w:sdtPr>
        <w:sdtContent/>
      </w:sdt>
      <w:sdt>
        <w:sdtPr>
          <w:tag w:val="goog_rdk_5"/>
          <w:id w:val="1206988677"/>
        </w:sdtPr>
        <w:sdtContent/>
      </w:sdt>
      <w:sdt>
        <w:sdtPr>
          <w:tag w:val="goog_rdk_6"/>
          <w:id w:val="1299182454"/>
        </w:sdtPr>
        <w:sdtContent/>
      </w:sdt>
      <w:r>
        <w:rPr>
          <w:color w:val="000000"/>
        </w:rPr>
        <w:t>100 Phase I-III clinical trials ongoing)</w:t>
      </w:r>
    </w:p>
    <w:p w14:paraId="00000009" w14:textId="77777777" w:rsidR="003B59C8" w:rsidRDefault="003B59C8">
      <w:pPr>
        <w:pBdr>
          <w:top w:val="nil"/>
          <w:left w:val="nil"/>
          <w:bottom w:val="nil"/>
          <w:right w:val="nil"/>
          <w:between w:val="nil"/>
        </w:pBdr>
        <w:spacing w:after="0"/>
        <w:ind w:left="360"/>
        <w:rPr>
          <w:color w:val="FF0000"/>
        </w:rPr>
      </w:pPr>
    </w:p>
    <w:p w14:paraId="0000000A" w14:textId="77777777" w:rsidR="003B59C8" w:rsidRDefault="005D60CB">
      <w:pPr>
        <w:numPr>
          <w:ilvl w:val="0"/>
          <w:numId w:val="4"/>
        </w:numPr>
        <w:pBdr>
          <w:top w:val="nil"/>
          <w:left w:val="nil"/>
          <w:bottom w:val="nil"/>
          <w:right w:val="nil"/>
          <w:between w:val="nil"/>
        </w:pBdr>
        <w:spacing w:after="0"/>
        <w:rPr>
          <w:color w:val="000000"/>
        </w:rPr>
      </w:pPr>
      <w:r>
        <w:rPr>
          <w:color w:val="000000"/>
        </w:rPr>
        <w:t xml:space="preserve">Which Functional Area(s) are involved in </w:t>
      </w:r>
      <w:bookmarkStart w:id="0" w:name="bookmark=id.17dp8vu" w:colFirst="0" w:colLast="0"/>
      <w:bookmarkEnd w:id="0"/>
      <w:r>
        <w:rPr>
          <w:color w:val="000000"/>
        </w:rPr>
        <w:t>trial level Risk-Based Approaches to Quality</w:t>
      </w:r>
      <w:r>
        <w:rPr>
          <w:color w:val="000000"/>
          <w:vertAlign w:val="superscript"/>
        </w:rPr>
        <w:t>1</w:t>
      </w:r>
      <w:r>
        <w:rPr>
          <w:color w:val="000000"/>
        </w:rPr>
        <w:t xml:space="preserve"> (Please check all that apply)</w:t>
      </w:r>
    </w:p>
    <w:p w14:paraId="0000000B" w14:textId="77777777" w:rsidR="003B59C8" w:rsidRDefault="005D60CB">
      <w:pPr>
        <w:numPr>
          <w:ilvl w:val="1"/>
          <w:numId w:val="4"/>
        </w:numPr>
        <w:pBdr>
          <w:top w:val="nil"/>
          <w:left w:val="nil"/>
          <w:bottom w:val="nil"/>
          <w:right w:val="nil"/>
          <w:between w:val="nil"/>
        </w:pBdr>
        <w:spacing w:after="0"/>
        <w:rPr>
          <w:color w:val="000000"/>
        </w:rPr>
      </w:pPr>
      <w:bookmarkStart w:id="1" w:name="bookmark=id.35nkun2" w:colFirst="0" w:colLast="0"/>
      <w:bookmarkEnd w:id="1"/>
      <w:r>
        <w:rPr>
          <w:color w:val="000000"/>
        </w:rPr>
        <w:t>Clinical Operations</w:t>
      </w:r>
    </w:p>
    <w:p w14:paraId="0000000C" w14:textId="77777777" w:rsidR="003B59C8" w:rsidRDefault="005D60CB">
      <w:pPr>
        <w:numPr>
          <w:ilvl w:val="1"/>
          <w:numId w:val="4"/>
        </w:numPr>
        <w:pBdr>
          <w:top w:val="nil"/>
          <w:left w:val="nil"/>
          <w:bottom w:val="nil"/>
          <w:right w:val="nil"/>
          <w:between w:val="nil"/>
        </w:pBdr>
        <w:spacing w:after="0"/>
        <w:rPr>
          <w:color w:val="000000"/>
        </w:rPr>
      </w:pPr>
      <w:r>
        <w:rPr>
          <w:color w:val="000000"/>
        </w:rPr>
        <w:t>Data Management</w:t>
      </w:r>
    </w:p>
    <w:p w14:paraId="0000000D" w14:textId="77777777" w:rsidR="003B59C8" w:rsidRDefault="005D60CB">
      <w:pPr>
        <w:numPr>
          <w:ilvl w:val="1"/>
          <w:numId w:val="4"/>
        </w:numPr>
        <w:pBdr>
          <w:top w:val="nil"/>
          <w:left w:val="nil"/>
          <w:bottom w:val="nil"/>
          <w:right w:val="nil"/>
          <w:between w:val="nil"/>
        </w:pBdr>
        <w:spacing w:after="0"/>
        <w:rPr>
          <w:color w:val="000000"/>
        </w:rPr>
      </w:pPr>
      <w:r>
        <w:rPr>
          <w:color w:val="000000"/>
        </w:rPr>
        <w:t>Biostatistics</w:t>
      </w:r>
    </w:p>
    <w:p w14:paraId="0000000E" w14:textId="77777777" w:rsidR="003B59C8" w:rsidRDefault="005D60CB">
      <w:pPr>
        <w:numPr>
          <w:ilvl w:val="1"/>
          <w:numId w:val="4"/>
        </w:numPr>
        <w:pBdr>
          <w:top w:val="nil"/>
          <w:left w:val="nil"/>
          <w:bottom w:val="nil"/>
          <w:right w:val="nil"/>
          <w:between w:val="nil"/>
        </w:pBdr>
        <w:spacing w:after="0"/>
        <w:rPr>
          <w:color w:val="000000"/>
        </w:rPr>
      </w:pPr>
      <w:r>
        <w:rPr>
          <w:color w:val="000000"/>
        </w:rPr>
        <w:t>Clinical Science</w:t>
      </w:r>
    </w:p>
    <w:p w14:paraId="0000000F" w14:textId="77777777" w:rsidR="003B59C8" w:rsidRDefault="005D60CB">
      <w:pPr>
        <w:numPr>
          <w:ilvl w:val="1"/>
          <w:numId w:val="4"/>
        </w:numPr>
        <w:pBdr>
          <w:top w:val="nil"/>
          <w:left w:val="nil"/>
          <w:bottom w:val="nil"/>
          <w:right w:val="nil"/>
          <w:between w:val="nil"/>
        </w:pBdr>
        <w:spacing w:after="0"/>
        <w:rPr>
          <w:color w:val="000000"/>
        </w:rPr>
      </w:pPr>
      <w:r>
        <w:rPr>
          <w:color w:val="000000"/>
        </w:rPr>
        <w:t>Safety Science</w:t>
      </w:r>
    </w:p>
    <w:p w14:paraId="00000010" w14:textId="77777777" w:rsidR="003B59C8" w:rsidRDefault="005D60CB">
      <w:pPr>
        <w:numPr>
          <w:ilvl w:val="1"/>
          <w:numId w:val="4"/>
        </w:numPr>
        <w:pBdr>
          <w:top w:val="nil"/>
          <w:left w:val="nil"/>
          <w:bottom w:val="nil"/>
          <w:right w:val="nil"/>
          <w:between w:val="nil"/>
        </w:pBdr>
        <w:spacing w:after="0"/>
        <w:rPr>
          <w:color w:val="000000"/>
        </w:rPr>
      </w:pPr>
      <w:r>
        <w:rPr>
          <w:color w:val="000000"/>
        </w:rPr>
        <w:t>Quality Functions</w:t>
      </w:r>
    </w:p>
    <w:p w14:paraId="00000011" w14:textId="77777777" w:rsidR="003B59C8" w:rsidRDefault="005D60CB">
      <w:pPr>
        <w:numPr>
          <w:ilvl w:val="1"/>
          <w:numId w:val="4"/>
        </w:numPr>
        <w:pBdr>
          <w:top w:val="nil"/>
          <w:left w:val="nil"/>
          <w:bottom w:val="nil"/>
          <w:right w:val="nil"/>
          <w:between w:val="nil"/>
        </w:pBdr>
        <w:spacing w:after="0"/>
        <w:rPr>
          <w:color w:val="000000"/>
        </w:rPr>
      </w:pPr>
      <w:r>
        <w:rPr>
          <w:color w:val="000000"/>
        </w:rPr>
        <w:t>Other (Please Specify)</w:t>
      </w:r>
    </w:p>
    <w:p w14:paraId="00000012" w14:textId="77777777" w:rsidR="003B59C8" w:rsidRDefault="003B59C8">
      <w:pPr>
        <w:pBdr>
          <w:top w:val="nil"/>
          <w:left w:val="nil"/>
          <w:bottom w:val="nil"/>
          <w:right w:val="nil"/>
          <w:between w:val="nil"/>
        </w:pBdr>
        <w:spacing w:after="0"/>
        <w:ind w:left="720"/>
        <w:rPr>
          <w:color w:val="000000"/>
        </w:rPr>
      </w:pPr>
    </w:p>
    <w:p w14:paraId="00000013" w14:textId="77777777" w:rsidR="003B59C8" w:rsidRDefault="005D60CB">
      <w:pPr>
        <w:pBdr>
          <w:top w:val="nil"/>
          <w:left w:val="nil"/>
          <w:bottom w:val="nil"/>
          <w:right w:val="nil"/>
          <w:between w:val="nil"/>
        </w:pBdr>
        <w:spacing w:after="0"/>
        <w:ind w:left="720"/>
      </w:pPr>
      <w:r>
        <w:rPr>
          <w:color w:val="000000"/>
          <w:vertAlign w:val="superscript"/>
        </w:rPr>
        <w:t>1</w:t>
      </w:r>
      <w:r>
        <w:rPr>
          <w:color w:val="000000"/>
        </w:rPr>
        <w:t xml:space="preserve"> Please see </w:t>
      </w:r>
      <w:r>
        <w:t>ICH E6 (R2) section 5.0 and ICH e8 (R1)</w:t>
      </w:r>
    </w:p>
    <w:p w14:paraId="00000014" w14:textId="77777777" w:rsidR="003B59C8" w:rsidRDefault="003B59C8">
      <w:pPr>
        <w:pBdr>
          <w:top w:val="nil"/>
          <w:left w:val="nil"/>
          <w:bottom w:val="nil"/>
          <w:right w:val="nil"/>
          <w:between w:val="nil"/>
        </w:pBdr>
        <w:spacing w:after="0"/>
        <w:ind w:left="720"/>
        <w:rPr>
          <w:color w:val="000000"/>
        </w:rPr>
      </w:pPr>
    </w:p>
    <w:p w14:paraId="00000015" w14:textId="77777777" w:rsidR="003B59C8" w:rsidRDefault="005D60CB">
      <w:pPr>
        <w:numPr>
          <w:ilvl w:val="0"/>
          <w:numId w:val="4"/>
        </w:numPr>
        <w:pBdr>
          <w:top w:val="nil"/>
          <w:left w:val="nil"/>
          <w:bottom w:val="nil"/>
          <w:right w:val="nil"/>
          <w:between w:val="nil"/>
        </w:pBdr>
        <w:spacing w:after="0"/>
        <w:rPr>
          <w:color w:val="000000"/>
        </w:rPr>
      </w:pPr>
      <w:r>
        <w:rPr>
          <w:color w:val="000000"/>
        </w:rPr>
        <w:t>Which Functional Area leads trial level Risk-Based Approaches to Quality (Please check only one)</w:t>
      </w:r>
    </w:p>
    <w:p w14:paraId="00000016" w14:textId="77777777" w:rsidR="003B59C8" w:rsidRDefault="005D60CB">
      <w:pPr>
        <w:numPr>
          <w:ilvl w:val="1"/>
          <w:numId w:val="4"/>
        </w:numPr>
        <w:spacing w:after="0" w:line="256" w:lineRule="auto"/>
        <w:rPr>
          <w:color w:val="000000"/>
        </w:rPr>
      </w:pPr>
      <w:r>
        <w:rPr>
          <w:color w:val="000000"/>
        </w:rPr>
        <w:t>Clinical Operations</w:t>
      </w:r>
    </w:p>
    <w:p w14:paraId="00000017" w14:textId="77777777" w:rsidR="003B59C8" w:rsidRDefault="005D60CB">
      <w:pPr>
        <w:numPr>
          <w:ilvl w:val="1"/>
          <w:numId w:val="4"/>
        </w:numPr>
        <w:spacing w:after="0" w:line="256" w:lineRule="auto"/>
        <w:rPr>
          <w:color w:val="000000"/>
        </w:rPr>
      </w:pPr>
      <w:r>
        <w:rPr>
          <w:color w:val="000000"/>
        </w:rPr>
        <w:t>Data Management</w:t>
      </w:r>
    </w:p>
    <w:p w14:paraId="00000018" w14:textId="77777777" w:rsidR="003B59C8" w:rsidRDefault="005D60CB">
      <w:pPr>
        <w:numPr>
          <w:ilvl w:val="1"/>
          <w:numId w:val="4"/>
        </w:numPr>
        <w:spacing w:after="0" w:line="256" w:lineRule="auto"/>
        <w:rPr>
          <w:color w:val="000000"/>
        </w:rPr>
      </w:pPr>
      <w:r>
        <w:rPr>
          <w:color w:val="000000"/>
        </w:rPr>
        <w:t>Biostatistics</w:t>
      </w:r>
    </w:p>
    <w:p w14:paraId="00000019" w14:textId="77777777" w:rsidR="003B59C8" w:rsidRDefault="005D60CB">
      <w:pPr>
        <w:numPr>
          <w:ilvl w:val="1"/>
          <w:numId w:val="4"/>
        </w:numPr>
        <w:spacing w:after="0" w:line="256" w:lineRule="auto"/>
        <w:rPr>
          <w:color w:val="000000"/>
        </w:rPr>
      </w:pPr>
      <w:r>
        <w:rPr>
          <w:color w:val="000000"/>
        </w:rPr>
        <w:t>Clinical Science</w:t>
      </w:r>
    </w:p>
    <w:p w14:paraId="0000001A" w14:textId="77777777" w:rsidR="003B59C8" w:rsidRDefault="005D60CB">
      <w:pPr>
        <w:numPr>
          <w:ilvl w:val="1"/>
          <w:numId w:val="4"/>
        </w:numPr>
        <w:spacing w:after="0" w:line="256" w:lineRule="auto"/>
        <w:rPr>
          <w:color w:val="000000"/>
        </w:rPr>
      </w:pPr>
      <w:r>
        <w:rPr>
          <w:color w:val="000000"/>
        </w:rPr>
        <w:t>Safety Science</w:t>
      </w:r>
    </w:p>
    <w:p w14:paraId="0000001B" w14:textId="77777777" w:rsidR="003B59C8" w:rsidRDefault="005D60CB">
      <w:pPr>
        <w:numPr>
          <w:ilvl w:val="1"/>
          <w:numId w:val="4"/>
        </w:numPr>
        <w:spacing w:after="0" w:line="256" w:lineRule="auto"/>
        <w:rPr>
          <w:color w:val="000000"/>
        </w:rPr>
      </w:pPr>
      <w:r>
        <w:rPr>
          <w:color w:val="000000"/>
        </w:rPr>
        <w:t>Quality Functions</w:t>
      </w:r>
    </w:p>
    <w:p w14:paraId="0000001C" w14:textId="77777777" w:rsidR="003B59C8" w:rsidRDefault="005D60CB">
      <w:pPr>
        <w:numPr>
          <w:ilvl w:val="1"/>
          <w:numId w:val="4"/>
        </w:numPr>
        <w:spacing w:after="0" w:line="256" w:lineRule="auto"/>
        <w:rPr>
          <w:color w:val="000000"/>
        </w:rPr>
      </w:pPr>
      <w:r>
        <w:rPr>
          <w:color w:val="000000"/>
        </w:rPr>
        <w:t>Other (Please Specify)</w:t>
      </w:r>
    </w:p>
    <w:p w14:paraId="0000001D" w14:textId="77777777" w:rsidR="003B59C8" w:rsidRDefault="003B59C8">
      <w:pPr>
        <w:pBdr>
          <w:top w:val="nil"/>
          <w:left w:val="nil"/>
          <w:bottom w:val="nil"/>
          <w:right w:val="nil"/>
          <w:between w:val="nil"/>
        </w:pBdr>
        <w:spacing w:after="0"/>
        <w:ind w:left="360"/>
        <w:rPr>
          <w:color w:val="000000"/>
        </w:rPr>
      </w:pPr>
    </w:p>
    <w:p w14:paraId="0000001E" w14:textId="77777777" w:rsidR="003B59C8" w:rsidRDefault="005D60CB">
      <w:pPr>
        <w:numPr>
          <w:ilvl w:val="0"/>
          <w:numId w:val="4"/>
        </w:numPr>
        <w:pBdr>
          <w:top w:val="nil"/>
          <w:left w:val="nil"/>
          <w:bottom w:val="nil"/>
          <w:right w:val="nil"/>
          <w:between w:val="nil"/>
        </w:pBdr>
        <w:spacing w:after="0"/>
        <w:rPr>
          <w:color w:val="000000"/>
        </w:rPr>
      </w:pPr>
      <w:r>
        <w:rPr>
          <w:color w:val="000000"/>
        </w:rPr>
        <w:t>Are there any trial types where your company does not apply Risk-Based Approaches to Q</w:t>
      </w:r>
      <w:sdt>
        <w:sdtPr>
          <w:tag w:val="goog_rdk_7"/>
          <w:id w:val="-1973276100"/>
        </w:sdtPr>
        <w:sdtContent/>
      </w:sdt>
      <w:r>
        <w:rPr>
          <w:color w:val="000000"/>
        </w:rPr>
        <w:t>uality, (Please select all that apply, and provide comments as to why this is the case)?</w:t>
      </w:r>
    </w:p>
    <w:p w14:paraId="0000001F" w14:textId="77777777" w:rsidR="003B59C8" w:rsidRDefault="005D60CB">
      <w:pPr>
        <w:numPr>
          <w:ilvl w:val="1"/>
          <w:numId w:val="4"/>
        </w:numPr>
        <w:pBdr>
          <w:top w:val="nil"/>
          <w:left w:val="nil"/>
          <w:bottom w:val="nil"/>
          <w:right w:val="nil"/>
          <w:between w:val="nil"/>
        </w:pBdr>
        <w:spacing w:after="0"/>
        <w:rPr>
          <w:color w:val="000000"/>
        </w:rPr>
      </w:pPr>
      <w:r>
        <w:rPr>
          <w:color w:val="000000"/>
        </w:rPr>
        <w:t>Phase I</w:t>
      </w:r>
    </w:p>
    <w:p w14:paraId="00000020" w14:textId="77777777" w:rsidR="003B59C8" w:rsidRDefault="005D60CB">
      <w:pPr>
        <w:numPr>
          <w:ilvl w:val="1"/>
          <w:numId w:val="4"/>
        </w:numPr>
        <w:pBdr>
          <w:top w:val="nil"/>
          <w:left w:val="nil"/>
          <w:bottom w:val="nil"/>
          <w:right w:val="nil"/>
          <w:between w:val="nil"/>
        </w:pBdr>
        <w:spacing w:after="0"/>
        <w:rPr>
          <w:color w:val="000000"/>
        </w:rPr>
      </w:pPr>
      <w:r>
        <w:rPr>
          <w:color w:val="000000"/>
        </w:rPr>
        <w:t>Phase 2</w:t>
      </w:r>
    </w:p>
    <w:p w14:paraId="00000021" w14:textId="77777777" w:rsidR="003B59C8" w:rsidRDefault="005D60CB">
      <w:pPr>
        <w:numPr>
          <w:ilvl w:val="1"/>
          <w:numId w:val="4"/>
        </w:numPr>
        <w:pBdr>
          <w:top w:val="nil"/>
          <w:left w:val="nil"/>
          <w:bottom w:val="nil"/>
          <w:right w:val="nil"/>
          <w:between w:val="nil"/>
        </w:pBdr>
        <w:spacing w:after="0"/>
        <w:rPr>
          <w:color w:val="000000"/>
        </w:rPr>
      </w:pPr>
      <w:r>
        <w:rPr>
          <w:color w:val="000000"/>
        </w:rPr>
        <w:t>Complex Designs (e.g Platform, Basket, Cohort designs)</w:t>
      </w:r>
    </w:p>
    <w:p w14:paraId="00000022" w14:textId="77777777" w:rsidR="003B59C8" w:rsidRDefault="005D60CB">
      <w:pPr>
        <w:numPr>
          <w:ilvl w:val="1"/>
          <w:numId w:val="4"/>
        </w:numPr>
        <w:pBdr>
          <w:top w:val="nil"/>
          <w:left w:val="nil"/>
          <w:bottom w:val="nil"/>
          <w:right w:val="nil"/>
          <w:between w:val="nil"/>
        </w:pBdr>
        <w:spacing w:after="0"/>
        <w:rPr>
          <w:color w:val="000000"/>
        </w:rPr>
      </w:pPr>
      <w:r>
        <w:rPr>
          <w:color w:val="000000"/>
        </w:rPr>
        <w:t>Post-marketing approval (interventional)</w:t>
      </w:r>
    </w:p>
    <w:p w14:paraId="00000023" w14:textId="77777777" w:rsidR="003B59C8" w:rsidRDefault="005D60CB">
      <w:pPr>
        <w:numPr>
          <w:ilvl w:val="1"/>
          <w:numId w:val="4"/>
        </w:numPr>
        <w:pBdr>
          <w:top w:val="nil"/>
          <w:left w:val="nil"/>
          <w:bottom w:val="nil"/>
          <w:right w:val="nil"/>
          <w:between w:val="nil"/>
        </w:pBdr>
        <w:spacing w:after="0"/>
        <w:rPr>
          <w:color w:val="000000"/>
        </w:rPr>
      </w:pPr>
      <w:r>
        <w:rPr>
          <w:color w:val="000000"/>
        </w:rPr>
        <w:t>Other (Registry, non-interventional)</w:t>
      </w:r>
    </w:p>
    <w:p w14:paraId="00000024" w14:textId="77777777" w:rsidR="003B59C8" w:rsidRDefault="005D60CB">
      <w:pPr>
        <w:numPr>
          <w:ilvl w:val="1"/>
          <w:numId w:val="4"/>
        </w:numPr>
        <w:pBdr>
          <w:top w:val="nil"/>
          <w:left w:val="nil"/>
          <w:bottom w:val="nil"/>
          <w:right w:val="nil"/>
          <w:between w:val="nil"/>
        </w:pBdr>
        <w:spacing w:after="0"/>
        <w:rPr>
          <w:color w:val="000000"/>
        </w:rPr>
      </w:pPr>
      <w:r>
        <w:rPr>
          <w:color w:val="000000"/>
        </w:rPr>
        <w:t xml:space="preserve">Comment Why: </w:t>
      </w:r>
    </w:p>
    <w:p w14:paraId="00000025" w14:textId="77777777" w:rsidR="003B59C8" w:rsidRDefault="003B59C8">
      <w:pPr>
        <w:pBdr>
          <w:top w:val="nil"/>
          <w:left w:val="nil"/>
          <w:bottom w:val="nil"/>
          <w:right w:val="nil"/>
          <w:between w:val="nil"/>
        </w:pBdr>
        <w:spacing w:after="0"/>
        <w:ind w:left="360"/>
        <w:rPr>
          <w:color w:val="000000"/>
        </w:rPr>
      </w:pPr>
    </w:p>
    <w:p w14:paraId="00000026" w14:textId="77777777" w:rsidR="003B59C8" w:rsidRDefault="005D60CB">
      <w:pPr>
        <w:numPr>
          <w:ilvl w:val="0"/>
          <w:numId w:val="4"/>
        </w:numPr>
        <w:pBdr>
          <w:top w:val="nil"/>
          <w:left w:val="nil"/>
          <w:bottom w:val="nil"/>
          <w:right w:val="nil"/>
          <w:between w:val="nil"/>
        </w:pBdr>
      </w:pPr>
      <w:r>
        <w:rPr>
          <w:color w:val="000000"/>
        </w:rPr>
        <w:t xml:space="preserve">Which aspects of Risk-Based Approaches to Quality does your company apply to the following Trial Types (Please check all that </w:t>
      </w:r>
      <w:sdt>
        <w:sdtPr>
          <w:tag w:val="goog_rdk_8"/>
          <w:id w:val="1201586565"/>
        </w:sdtPr>
        <w:sdtContent/>
      </w:sdt>
      <w:r>
        <w:rPr>
          <w:color w:val="000000"/>
        </w:rPr>
        <w:t>apply)</w:t>
      </w:r>
    </w:p>
    <w:tbl>
      <w:tblPr>
        <w:tblStyle w:val="ac"/>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1266"/>
        <w:gridCol w:w="1518"/>
        <w:gridCol w:w="823"/>
        <w:gridCol w:w="1268"/>
        <w:gridCol w:w="2021"/>
      </w:tblGrid>
      <w:tr w:rsidR="003B59C8" w14:paraId="750172F0" w14:textId="77777777">
        <w:tc>
          <w:tcPr>
            <w:tcW w:w="3173" w:type="dxa"/>
            <w:vAlign w:val="center"/>
          </w:tcPr>
          <w:p w14:paraId="00000027" w14:textId="77777777" w:rsidR="003B59C8" w:rsidRDefault="005D60CB">
            <w:pPr>
              <w:rPr>
                <w:b/>
              </w:rPr>
            </w:pPr>
            <w:r>
              <w:rPr>
                <w:b/>
              </w:rPr>
              <w:t>Trial Type</w:t>
            </w:r>
          </w:p>
        </w:tc>
        <w:tc>
          <w:tcPr>
            <w:tcW w:w="1266" w:type="dxa"/>
            <w:vAlign w:val="center"/>
          </w:tcPr>
          <w:p w14:paraId="00000028" w14:textId="77777777" w:rsidR="003B59C8" w:rsidRDefault="005D60CB">
            <w:pPr>
              <w:rPr>
                <w:b/>
              </w:rPr>
            </w:pPr>
            <w:r>
              <w:rPr>
                <w:b/>
              </w:rPr>
              <w:t xml:space="preserve">Critical to Quality </w:t>
            </w:r>
            <w:r>
              <w:rPr>
                <w:b/>
              </w:rPr>
              <w:lastRenderedPageBreak/>
              <w:t>Factors (CTQ</w:t>
            </w:r>
            <w:r>
              <w:rPr>
                <w:vertAlign w:val="superscript"/>
              </w:rPr>
              <w:t>1</w:t>
            </w:r>
            <w:r>
              <w:rPr>
                <w:b/>
              </w:rPr>
              <w:t>)</w:t>
            </w:r>
          </w:p>
        </w:tc>
        <w:tc>
          <w:tcPr>
            <w:tcW w:w="1518" w:type="dxa"/>
            <w:vAlign w:val="center"/>
          </w:tcPr>
          <w:p w14:paraId="00000029" w14:textId="77777777" w:rsidR="003B59C8" w:rsidRDefault="005D60CB">
            <w:pPr>
              <w:rPr>
                <w:b/>
              </w:rPr>
            </w:pPr>
            <w:r>
              <w:rPr>
                <w:b/>
              </w:rPr>
              <w:lastRenderedPageBreak/>
              <w:t xml:space="preserve">Quality by Design </w:t>
            </w:r>
            <w:r>
              <w:rPr>
                <w:b/>
              </w:rPr>
              <w:lastRenderedPageBreak/>
              <w:t>Processes (QbD</w:t>
            </w:r>
            <w:r>
              <w:rPr>
                <w:vertAlign w:val="superscript"/>
              </w:rPr>
              <w:t>2</w:t>
            </w:r>
            <w:r>
              <w:rPr>
                <w:b/>
              </w:rPr>
              <w:t>)</w:t>
            </w:r>
          </w:p>
        </w:tc>
        <w:tc>
          <w:tcPr>
            <w:tcW w:w="823" w:type="dxa"/>
            <w:vAlign w:val="center"/>
          </w:tcPr>
          <w:p w14:paraId="0000002A" w14:textId="77777777" w:rsidR="003B59C8" w:rsidRDefault="005D60CB">
            <w:pPr>
              <w:rPr>
                <w:b/>
              </w:rPr>
            </w:pPr>
            <w:r>
              <w:rPr>
                <w:b/>
              </w:rPr>
              <w:lastRenderedPageBreak/>
              <w:t>QTL’s</w:t>
            </w:r>
          </w:p>
        </w:tc>
        <w:tc>
          <w:tcPr>
            <w:tcW w:w="1268" w:type="dxa"/>
            <w:vAlign w:val="center"/>
          </w:tcPr>
          <w:p w14:paraId="0000002B" w14:textId="77777777" w:rsidR="003B59C8" w:rsidRDefault="005D60CB">
            <w:pPr>
              <w:rPr>
                <w:b/>
              </w:rPr>
            </w:pPr>
            <w:r>
              <w:rPr>
                <w:b/>
              </w:rPr>
              <w:t>Alignment of QTL’s with CTQ’s</w:t>
            </w:r>
          </w:p>
        </w:tc>
        <w:tc>
          <w:tcPr>
            <w:tcW w:w="2021" w:type="dxa"/>
            <w:vAlign w:val="center"/>
          </w:tcPr>
          <w:p w14:paraId="0000002C" w14:textId="77777777" w:rsidR="003B59C8" w:rsidRDefault="005D60CB">
            <w:pPr>
              <w:rPr>
                <w:b/>
              </w:rPr>
            </w:pPr>
            <w:r>
              <w:rPr>
                <w:b/>
              </w:rPr>
              <w:t>Other Risk-Based Approaches</w:t>
            </w:r>
          </w:p>
        </w:tc>
      </w:tr>
      <w:tr w:rsidR="003B59C8" w14:paraId="087D95D9" w14:textId="77777777">
        <w:trPr>
          <w:trHeight w:val="312"/>
        </w:trPr>
        <w:tc>
          <w:tcPr>
            <w:tcW w:w="3173" w:type="dxa"/>
          </w:tcPr>
          <w:p w14:paraId="0000002D" w14:textId="77777777" w:rsidR="003B59C8" w:rsidRDefault="005D60CB">
            <w:r>
              <w:t>FIH</w:t>
            </w:r>
          </w:p>
        </w:tc>
        <w:tc>
          <w:tcPr>
            <w:tcW w:w="1266" w:type="dxa"/>
          </w:tcPr>
          <w:p w14:paraId="0000002E" w14:textId="77777777" w:rsidR="003B59C8" w:rsidRDefault="003B59C8"/>
        </w:tc>
        <w:tc>
          <w:tcPr>
            <w:tcW w:w="1518" w:type="dxa"/>
          </w:tcPr>
          <w:p w14:paraId="0000002F" w14:textId="77777777" w:rsidR="003B59C8" w:rsidRDefault="003B59C8"/>
        </w:tc>
        <w:tc>
          <w:tcPr>
            <w:tcW w:w="823" w:type="dxa"/>
          </w:tcPr>
          <w:p w14:paraId="00000030" w14:textId="77777777" w:rsidR="003B59C8" w:rsidRDefault="003B59C8"/>
        </w:tc>
        <w:tc>
          <w:tcPr>
            <w:tcW w:w="1268" w:type="dxa"/>
          </w:tcPr>
          <w:p w14:paraId="00000031" w14:textId="77777777" w:rsidR="003B59C8" w:rsidRDefault="003B59C8"/>
        </w:tc>
        <w:tc>
          <w:tcPr>
            <w:tcW w:w="2021" w:type="dxa"/>
          </w:tcPr>
          <w:p w14:paraId="00000032" w14:textId="77777777" w:rsidR="003B59C8" w:rsidRDefault="00000000">
            <w:sdt>
              <w:sdtPr>
                <w:tag w:val="goog_rdk_9"/>
                <w:id w:val="-1488553159"/>
              </w:sdtPr>
              <w:sdtContent/>
            </w:sdt>
            <w:sdt>
              <w:sdtPr>
                <w:tag w:val="goog_rdk_10"/>
                <w:id w:val="-2027393233"/>
              </w:sdtPr>
              <w:sdtContent/>
            </w:sdt>
            <w:sdt>
              <w:sdtPr>
                <w:tag w:val="goog_rdk_11"/>
                <w:id w:val="-1447078430"/>
              </w:sdtPr>
              <w:sdtContent/>
            </w:sdt>
            <w:r w:rsidR="005D60CB">
              <w:t xml:space="preserve"> Yes/No</w:t>
            </w:r>
          </w:p>
        </w:tc>
      </w:tr>
      <w:tr w:rsidR="003B59C8" w14:paraId="54EA4F31" w14:textId="77777777">
        <w:tc>
          <w:tcPr>
            <w:tcW w:w="3173" w:type="dxa"/>
          </w:tcPr>
          <w:p w14:paraId="00000033" w14:textId="77777777" w:rsidR="003B59C8" w:rsidRDefault="005D60CB">
            <w:r>
              <w:t>Phase I Non-FIH</w:t>
            </w:r>
          </w:p>
        </w:tc>
        <w:tc>
          <w:tcPr>
            <w:tcW w:w="1266" w:type="dxa"/>
          </w:tcPr>
          <w:p w14:paraId="00000034" w14:textId="77777777" w:rsidR="003B59C8" w:rsidRDefault="003B59C8"/>
        </w:tc>
        <w:tc>
          <w:tcPr>
            <w:tcW w:w="1518" w:type="dxa"/>
          </w:tcPr>
          <w:p w14:paraId="00000035" w14:textId="77777777" w:rsidR="003B59C8" w:rsidRDefault="003B59C8"/>
        </w:tc>
        <w:tc>
          <w:tcPr>
            <w:tcW w:w="823" w:type="dxa"/>
          </w:tcPr>
          <w:p w14:paraId="00000036" w14:textId="77777777" w:rsidR="003B59C8" w:rsidRDefault="003B59C8"/>
        </w:tc>
        <w:tc>
          <w:tcPr>
            <w:tcW w:w="1268" w:type="dxa"/>
          </w:tcPr>
          <w:p w14:paraId="00000037" w14:textId="77777777" w:rsidR="003B59C8" w:rsidRDefault="003B59C8"/>
        </w:tc>
        <w:tc>
          <w:tcPr>
            <w:tcW w:w="2021" w:type="dxa"/>
          </w:tcPr>
          <w:p w14:paraId="00000038" w14:textId="77777777" w:rsidR="003B59C8" w:rsidRDefault="003B59C8"/>
        </w:tc>
      </w:tr>
      <w:tr w:rsidR="003B59C8" w14:paraId="3BECEED5" w14:textId="77777777">
        <w:tc>
          <w:tcPr>
            <w:tcW w:w="3173" w:type="dxa"/>
          </w:tcPr>
          <w:p w14:paraId="00000039" w14:textId="77777777" w:rsidR="003B59C8" w:rsidRDefault="005D60CB">
            <w:r>
              <w:t>II</w:t>
            </w:r>
          </w:p>
        </w:tc>
        <w:tc>
          <w:tcPr>
            <w:tcW w:w="1266" w:type="dxa"/>
          </w:tcPr>
          <w:p w14:paraId="0000003A" w14:textId="77777777" w:rsidR="003B59C8" w:rsidRDefault="003B59C8"/>
        </w:tc>
        <w:tc>
          <w:tcPr>
            <w:tcW w:w="1518" w:type="dxa"/>
          </w:tcPr>
          <w:p w14:paraId="0000003B" w14:textId="77777777" w:rsidR="003B59C8" w:rsidRDefault="003B59C8"/>
        </w:tc>
        <w:tc>
          <w:tcPr>
            <w:tcW w:w="823" w:type="dxa"/>
          </w:tcPr>
          <w:p w14:paraId="0000003C" w14:textId="77777777" w:rsidR="003B59C8" w:rsidRDefault="003B59C8"/>
        </w:tc>
        <w:tc>
          <w:tcPr>
            <w:tcW w:w="1268" w:type="dxa"/>
          </w:tcPr>
          <w:p w14:paraId="0000003D" w14:textId="77777777" w:rsidR="003B59C8" w:rsidRDefault="003B59C8"/>
        </w:tc>
        <w:tc>
          <w:tcPr>
            <w:tcW w:w="2021" w:type="dxa"/>
          </w:tcPr>
          <w:p w14:paraId="0000003E" w14:textId="77777777" w:rsidR="003B59C8" w:rsidRDefault="003B59C8"/>
        </w:tc>
      </w:tr>
      <w:tr w:rsidR="003B59C8" w14:paraId="0B9327AA" w14:textId="77777777">
        <w:tc>
          <w:tcPr>
            <w:tcW w:w="3173" w:type="dxa"/>
          </w:tcPr>
          <w:p w14:paraId="0000003F" w14:textId="77777777" w:rsidR="003B59C8" w:rsidRDefault="005D60CB">
            <w:r>
              <w:t>III – Regulatory Submission</w:t>
            </w:r>
          </w:p>
        </w:tc>
        <w:tc>
          <w:tcPr>
            <w:tcW w:w="1266" w:type="dxa"/>
          </w:tcPr>
          <w:p w14:paraId="00000040" w14:textId="77777777" w:rsidR="003B59C8" w:rsidRDefault="003B59C8"/>
        </w:tc>
        <w:tc>
          <w:tcPr>
            <w:tcW w:w="1518" w:type="dxa"/>
          </w:tcPr>
          <w:p w14:paraId="00000041" w14:textId="77777777" w:rsidR="003B59C8" w:rsidRDefault="003B59C8"/>
        </w:tc>
        <w:tc>
          <w:tcPr>
            <w:tcW w:w="823" w:type="dxa"/>
          </w:tcPr>
          <w:p w14:paraId="00000042" w14:textId="77777777" w:rsidR="003B59C8" w:rsidRDefault="003B59C8"/>
        </w:tc>
        <w:tc>
          <w:tcPr>
            <w:tcW w:w="1268" w:type="dxa"/>
          </w:tcPr>
          <w:p w14:paraId="00000043" w14:textId="77777777" w:rsidR="003B59C8" w:rsidRDefault="003B59C8"/>
        </w:tc>
        <w:tc>
          <w:tcPr>
            <w:tcW w:w="2021" w:type="dxa"/>
          </w:tcPr>
          <w:p w14:paraId="00000044" w14:textId="77777777" w:rsidR="003B59C8" w:rsidRDefault="003B59C8"/>
        </w:tc>
      </w:tr>
      <w:tr w:rsidR="003B59C8" w14:paraId="276566C5" w14:textId="77777777">
        <w:tc>
          <w:tcPr>
            <w:tcW w:w="3173" w:type="dxa"/>
          </w:tcPr>
          <w:p w14:paraId="00000045" w14:textId="77777777" w:rsidR="003B59C8" w:rsidRDefault="005D60CB">
            <w:r>
              <w:t>III – Follow up</w:t>
            </w:r>
          </w:p>
        </w:tc>
        <w:tc>
          <w:tcPr>
            <w:tcW w:w="1266" w:type="dxa"/>
          </w:tcPr>
          <w:p w14:paraId="00000046" w14:textId="77777777" w:rsidR="003B59C8" w:rsidRDefault="003B59C8"/>
        </w:tc>
        <w:tc>
          <w:tcPr>
            <w:tcW w:w="1518" w:type="dxa"/>
          </w:tcPr>
          <w:p w14:paraId="00000047" w14:textId="77777777" w:rsidR="003B59C8" w:rsidRDefault="003B59C8"/>
        </w:tc>
        <w:tc>
          <w:tcPr>
            <w:tcW w:w="823" w:type="dxa"/>
          </w:tcPr>
          <w:p w14:paraId="00000048" w14:textId="77777777" w:rsidR="003B59C8" w:rsidRDefault="003B59C8"/>
        </w:tc>
        <w:tc>
          <w:tcPr>
            <w:tcW w:w="1268" w:type="dxa"/>
          </w:tcPr>
          <w:p w14:paraId="00000049" w14:textId="77777777" w:rsidR="003B59C8" w:rsidRDefault="003B59C8"/>
        </w:tc>
        <w:tc>
          <w:tcPr>
            <w:tcW w:w="2021" w:type="dxa"/>
          </w:tcPr>
          <w:p w14:paraId="0000004A" w14:textId="77777777" w:rsidR="003B59C8" w:rsidRDefault="003B59C8"/>
        </w:tc>
      </w:tr>
      <w:tr w:rsidR="003B59C8" w14:paraId="78246E60" w14:textId="77777777">
        <w:tc>
          <w:tcPr>
            <w:tcW w:w="3173" w:type="dxa"/>
          </w:tcPr>
          <w:p w14:paraId="0000004B" w14:textId="77777777" w:rsidR="003B59C8" w:rsidRDefault="005D60CB">
            <w:r>
              <w:t>IV</w:t>
            </w:r>
          </w:p>
        </w:tc>
        <w:tc>
          <w:tcPr>
            <w:tcW w:w="1266" w:type="dxa"/>
          </w:tcPr>
          <w:p w14:paraId="0000004C" w14:textId="77777777" w:rsidR="003B59C8" w:rsidRDefault="003B59C8"/>
        </w:tc>
        <w:tc>
          <w:tcPr>
            <w:tcW w:w="1518" w:type="dxa"/>
          </w:tcPr>
          <w:p w14:paraId="0000004D" w14:textId="77777777" w:rsidR="003B59C8" w:rsidRDefault="003B59C8"/>
        </w:tc>
        <w:tc>
          <w:tcPr>
            <w:tcW w:w="823" w:type="dxa"/>
          </w:tcPr>
          <w:p w14:paraId="0000004E" w14:textId="77777777" w:rsidR="003B59C8" w:rsidRDefault="003B59C8"/>
        </w:tc>
        <w:tc>
          <w:tcPr>
            <w:tcW w:w="1268" w:type="dxa"/>
          </w:tcPr>
          <w:p w14:paraId="0000004F" w14:textId="77777777" w:rsidR="003B59C8" w:rsidRDefault="003B59C8"/>
        </w:tc>
        <w:tc>
          <w:tcPr>
            <w:tcW w:w="2021" w:type="dxa"/>
          </w:tcPr>
          <w:p w14:paraId="00000050" w14:textId="77777777" w:rsidR="003B59C8" w:rsidRDefault="003B59C8"/>
        </w:tc>
      </w:tr>
    </w:tbl>
    <w:p w14:paraId="00000051" w14:textId="77777777" w:rsidR="003B59C8" w:rsidRDefault="005D60CB">
      <w:pPr>
        <w:spacing w:after="0"/>
        <w:ind w:left="720"/>
      </w:pPr>
      <w:r>
        <w:t>1</w:t>
      </w:r>
      <w:sdt>
        <w:sdtPr>
          <w:tag w:val="goog_rdk_12"/>
          <w:id w:val="1364632254"/>
        </w:sdtPr>
        <w:sdtContent/>
      </w:sdt>
      <w:sdt>
        <w:sdtPr>
          <w:tag w:val="goog_rdk_13"/>
          <w:id w:val="-1209104625"/>
        </w:sdtPr>
        <w:sdtContent/>
      </w:sdt>
      <w:r>
        <w:t xml:space="preserve">  CtQ (</w:t>
      </w:r>
      <w:sdt>
        <w:sdtPr>
          <w:tag w:val="goog_rdk_14"/>
          <w:id w:val="-1724449800"/>
        </w:sdtPr>
        <w:sdtContent/>
      </w:sdt>
      <w:sdt>
        <w:sdtPr>
          <w:tag w:val="goog_rdk_15"/>
          <w:id w:val="-842849169"/>
        </w:sdtPr>
        <w:sdtContent/>
      </w:sdt>
      <w:sdt>
        <w:sdtPr>
          <w:tag w:val="goog_rdk_16"/>
          <w:id w:val="-14160027"/>
        </w:sdtPr>
        <w:sdtContent/>
      </w:sdt>
      <w:r>
        <w:t>Critical to Quality) is “…[a] basic set of factors relevant to ensuring study quality… attributes of a study whose integrity is fundamental to the protection of study participants, the reliability and interpretability of the study results, and the decisions made based on the study results… considered to be critical because, if their integrity were to be undermined by errors of design or conduct, the reliability or ethics of decision-making based on the results of the study would also be undermined.” ICH E8 (R1) Section 3.2.</w:t>
      </w:r>
    </w:p>
    <w:p w14:paraId="00000052" w14:textId="77777777" w:rsidR="003B59C8" w:rsidRDefault="005D60CB">
      <w:pPr>
        <w:spacing w:after="0"/>
        <w:ind w:left="720"/>
      </w:pPr>
      <w:r>
        <w:t>2  QbD (Quality by Design) is the “…use of a prospective, multidisciplinary approach to promote the quality of protocol and process design in a manner proportionate to the risks involved, and clear communication of how this will be achieved.” ICH E8 (R1) Section 2.2. For this activity it is recognized that not all elements of QbD may have been / are in the process of being implemented at any one organization. Please provide your response based on your current state of QbD implementation.</w:t>
      </w:r>
    </w:p>
    <w:sdt>
      <w:sdtPr>
        <w:tag w:val="goog_rdk_18"/>
        <w:id w:val="1111474994"/>
      </w:sdtPr>
      <w:sdtContent>
        <w:p w14:paraId="00000053" w14:textId="77777777" w:rsidR="003B59C8" w:rsidRDefault="005D60CB">
          <w:pPr>
            <w:spacing w:after="0"/>
            <w:ind w:left="720"/>
          </w:pPr>
          <w:r>
            <w:t xml:space="preserve">     </w:t>
          </w:r>
          <w:sdt>
            <w:sdtPr>
              <w:tag w:val="goog_rdk_17"/>
              <w:id w:val="1543252651"/>
            </w:sdtPr>
            <w:sdtContent/>
          </w:sdt>
        </w:p>
      </w:sdtContent>
    </w:sdt>
    <w:sdt>
      <w:sdtPr>
        <w:tag w:val="goog_rdk_20"/>
        <w:id w:val="441186689"/>
      </w:sdtPr>
      <w:sdtContent>
        <w:p w14:paraId="00000054" w14:textId="77777777" w:rsidR="003B59C8" w:rsidRDefault="005D60CB">
          <w:pPr>
            <w:spacing w:after="0"/>
            <w:ind w:left="720"/>
          </w:pPr>
          <w:r>
            <w:t xml:space="preserve">     </w:t>
          </w:r>
          <w:sdt>
            <w:sdtPr>
              <w:tag w:val="goog_rdk_19"/>
              <w:id w:val="-1360582167"/>
            </w:sdtPr>
            <w:sdtContent/>
          </w:sdt>
        </w:p>
      </w:sdtContent>
    </w:sdt>
    <w:p w14:paraId="00000055" w14:textId="77777777" w:rsidR="003B59C8" w:rsidRDefault="005D60CB">
      <w:pPr>
        <w:numPr>
          <w:ilvl w:val="0"/>
          <w:numId w:val="4"/>
        </w:numPr>
        <w:spacing w:after="0"/>
        <w:rPr>
          <w:color w:val="FF0000"/>
        </w:rPr>
      </w:pPr>
      <w:r>
        <w:t xml:space="preserve">If  you answered Yes to Other Risk Based Approaches used in Question 6, please identify those used (Check all that apply) </w:t>
      </w:r>
    </w:p>
    <w:p w14:paraId="00000056" w14:textId="77777777" w:rsidR="003B59C8" w:rsidRDefault="005D60CB">
      <w:pPr>
        <w:numPr>
          <w:ilvl w:val="1"/>
          <w:numId w:val="4"/>
        </w:numPr>
        <w:spacing w:after="0"/>
        <w:rPr>
          <w:color w:val="FF0000"/>
        </w:rPr>
      </w:pPr>
      <w:r>
        <w:t>KRI’s</w:t>
      </w:r>
    </w:p>
    <w:p w14:paraId="00000057" w14:textId="77777777" w:rsidR="003B59C8" w:rsidRDefault="005D60CB">
      <w:pPr>
        <w:numPr>
          <w:ilvl w:val="1"/>
          <w:numId w:val="4"/>
        </w:numPr>
        <w:spacing w:after="0"/>
        <w:rPr>
          <w:color w:val="FF0000"/>
        </w:rPr>
      </w:pPr>
      <w:r>
        <w:t>KPI’s</w:t>
      </w:r>
    </w:p>
    <w:p w14:paraId="00000058" w14:textId="77777777" w:rsidR="003B59C8" w:rsidRDefault="005D60CB">
      <w:pPr>
        <w:numPr>
          <w:ilvl w:val="1"/>
          <w:numId w:val="4"/>
        </w:numPr>
        <w:spacing w:after="0"/>
        <w:rPr>
          <w:color w:val="FF0000"/>
        </w:rPr>
      </w:pPr>
      <w:r>
        <w:t>Team Tracking risk items</w:t>
      </w:r>
    </w:p>
    <w:p w14:paraId="00000059" w14:textId="77777777" w:rsidR="003B59C8" w:rsidRDefault="005D60CB">
      <w:pPr>
        <w:numPr>
          <w:ilvl w:val="1"/>
          <w:numId w:val="4"/>
        </w:numPr>
        <w:spacing w:after="0"/>
        <w:rPr>
          <w:color w:val="FF0000"/>
        </w:rPr>
      </w:pPr>
      <w:r>
        <w:t>Other</w:t>
      </w:r>
    </w:p>
    <w:sdt>
      <w:sdtPr>
        <w:tag w:val="goog_rdk_24"/>
        <w:id w:val="1157729035"/>
      </w:sdtPr>
      <w:sdtContent>
        <w:p w14:paraId="0000005A" w14:textId="77777777" w:rsidR="003B59C8" w:rsidRPr="00394143" w:rsidRDefault="00000000" w:rsidP="00394143">
          <w:pPr>
            <w:spacing w:after="0"/>
            <w:ind w:left="360"/>
            <w:rPr>
              <w:rFonts w:ascii="Arial" w:eastAsia="Arial" w:hAnsi="Arial" w:cs="Arial"/>
              <w:color w:val="000000"/>
            </w:rPr>
          </w:pPr>
          <w:sdt>
            <w:sdtPr>
              <w:tag w:val="goog_rdk_21"/>
              <w:id w:val="-456953538"/>
            </w:sdtPr>
            <w:sdtContent/>
          </w:sdt>
          <w:sdt>
            <w:sdtPr>
              <w:tag w:val="goog_rdk_22"/>
              <w:id w:val="-1085998456"/>
            </w:sdtPr>
            <w:sdtContent/>
          </w:sdt>
          <w:sdt>
            <w:sdtPr>
              <w:tag w:val="goog_rdk_23"/>
              <w:id w:val="-1504888027"/>
            </w:sdtPr>
            <w:sdtContent/>
          </w:sdt>
        </w:p>
      </w:sdtContent>
    </w:sdt>
    <w:p w14:paraId="0000005B" w14:textId="77777777" w:rsidR="003B59C8" w:rsidRDefault="005D60CB">
      <w:pPr>
        <w:numPr>
          <w:ilvl w:val="0"/>
          <w:numId w:val="4"/>
        </w:numPr>
        <w:pBdr>
          <w:top w:val="nil"/>
          <w:left w:val="nil"/>
          <w:bottom w:val="nil"/>
          <w:right w:val="nil"/>
          <w:between w:val="nil"/>
        </w:pBdr>
        <w:spacing w:line="254" w:lineRule="auto"/>
      </w:pPr>
      <w:bookmarkStart w:id="2" w:name="bookmark=id.gjdgxs" w:colFirst="0" w:colLast="0"/>
      <w:bookmarkEnd w:id="2"/>
      <w:r>
        <w:rPr>
          <w:color w:val="000000"/>
        </w:rPr>
        <w:t>Is your company’s Risk Based Approach to quality applied differently depending on the following trial attributes?</w:t>
      </w:r>
    </w:p>
    <w:tbl>
      <w:tblPr>
        <w:tblStyle w:val="ad"/>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2330"/>
        <w:gridCol w:w="855"/>
        <w:gridCol w:w="849"/>
        <w:gridCol w:w="1032"/>
        <w:gridCol w:w="1364"/>
        <w:gridCol w:w="1102"/>
      </w:tblGrid>
      <w:tr w:rsidR="003B59C8" w14:paraId="3DA48CA6" w14:textId="77777777">
        <w:tc>
          <w:tcPr>
            <w:tcW w:w="2538" w:type="dxa"/>
            <w:vMerge w:val="restart"/>
            <w:tcBorders>
              <w:top w:val="single" w:sz="4" w:space="0" w:color="000000"/>
              <w:left w:val="single" w:sz="4" w:space="0" w:color="000000"/>
              <w:right w:val="single" w:sz="4" w:space="0" w:color="000000"/>
            </w:tcBorders>
            <w:vAlign w:val="center"/>
          </w:tcPr>
          <w:p w14:paraId="0000005C" w14:textId="77777777" w:rsidR="003B59C8" w:rsidRDefault="005D60CB">
            <w:pPr>
              <w:rPr>
                <w:b/>
              </w:rPr>
            </w:pPr>
            <w:r>
              <w:rPr>
                <w:b/>
              </w:rPr>
              <w:t>Activity</w:t>
            </w:r>
          </w:p>
        </w:tc>
        <w:tc>
          <w:tcPr>
            <w:tcW w:w="4034" w:type="dxa"/>
            <w:gridSpan w:val="3"/>
            <w:tcBorders>
              <w:top w:val="single" w:sz="4" w:space="0" w:color="000000"/>
              <w:left w:val="single" w:sz="4" w:space="0" w:color="000000"/>
              <w:bottom w:val="single" w:sz="4" w:space="0" w:color="000000"/>
              <w:right w:val="single" w:sz="4" w:space="0" w:color="000000"/>
            </w:tcBorders>
            <w:vAlign w:val="center"/>
          </w:tcPr>
          <w:p w14:paraId="0000005D" w14:textId="77777777" w:rsidR="003B59C8" w:rsidRDefault="005D60CB">
            <w:pPr>
              <w:jc w:val="center"/>
              <w:rPr>
                <w:b/>
              </w:rPr>
            </w:pPr>
            <w:r>
              <w:rPr>
                <w:b/>
              </w:rPr>
              <w:t>Trial Attributes</w:t>
            </w:r>
          </w:p>
        </w:tc>
        <w:tc>
          <w:tcPr>
            <w:tcW w:w="1032" w:type="dxa"/>
            <w:tcBorders>
              <w:top w:val="single" w:sz="4" w:space="0" w:color="000000"/>
              <w:left w:val="single" w:sz="4" w:space="0" w:color="000000"/>
              <w:bottom w:val="single" w:sz="4" w:space="0" w:color="000000"/>
              <w:right w:val="single" w:sz="4" w:space="0" w:color="000000"/>
            </w:tcBorders>
            <w:vAlign w:val="center"/>
          </w:tcPr>
          <w:p w14:paraId="00000060" w14:textId="77777777" w:rsidR="003B59C8" w:rsidRDefault="003B59C8">
            <w:pPr>
              <w:rPr>
                <w:b/>
              </w:rPr>
            </w:pPr>
          </w:p>
        </w:tc>
        <w:tc>
          <w:tcPr>
            <w:tcW w:w="1364" w:type="dxa"/>
            <w:tcBorders>
              <w:top w:val="single" w:sz="4" w:space="0" w:color="000000"/>
              <w:left w:val="single" w:sz="4" w:space="0" w:color="000000"/>
              <w:bottom w:val="single" w:sz="4" w:space="0" w:color="000000"/>
              <w:right w:val="single" w:sz="4" w:space="0" w:color="000000"/>
            </w:tcBorders>
            <w:vAlign w:val="center"/>
          </w:tcPr>
          <w:p w14:paraId="00000061" w14:textId="77777777" w:rsidR="003B59C8" w:rsidRDefault="003B59C8">
            <w:pPr>
              <w:rPr>
                <w:b/>
              </w:rPr>
            </w:pPr>
          </w:p>
        </w:tc>
        <w:tc>
          <w:tcPr>
            <w:tcW w:w="1102" w:type="dxa"/>
            <w:tcBorders>
              <w:top w:val="single" w:sz="4" w:space="0" w:color="000000"/>
              <w:left w:val="single" w:sz="4" w:space="0" w:color="000000"/>
              <w:bottom w:val="single" w:sz="4" w:space="0" w:color="000000"/>
              <w:right w:val="single" w:sz="4" w:space="0" w:color="000000"/>
            </w:tcBorders>
            <w:vAlign w:val="center"/>
          </w:tcPr>
          <w:p w14:paraId="00000062" w14:textId="77777777" w:rsidR="003B59C8" w:rsidRDefault="003B59C8">
            <w:pPr>
              <w:rPr>
                <w:b/>
              </w:rPr>
            </w:pPr>
          </w:p>
        </w:tc>
      </w:tr>
      <w:tr w:rsidR="003B59C8" w14:paraId="2069B606" w14:textId="77777777">
        <w:tc>
          <w:tcPr>
            <w:tcW w:w="2538" w:type="dxa"/>
            <w:vMerge/>
            <w:tcBorders>
              <w:top w:val="single" w:sz="4" w:space="0" w:color="000000"/>
              <w:left w:val="single" w:sz="4" w:space="0" w:color="000000"/>
              <w:right w:val="single" w:sz="4" w:space="0" w:color="000000"/>
            </w:tcBorders>
            <w:vAlign w:val="center"/>
          </w:tcPr>
          <w:p w14:paraId="00000063" w14:textId="77777777" w:rsidR="003B59C8" w:rsidRDefault="003B59C8">
            <w:pPr>
              <w:widowControl w:val="0"/>
              <w:pBdr>
                <w:top w:val="nil"/>
                <w:left w:val="nil"/>
                <w:bottom w:val="nil"/>
                <w:right w:val="nil"/>
                <w:between w:val="nil"/>
              </w:pBdr>
              <w:spacing w:line="276" w:lineRule="auto"/>
              <w:rPr>
                <w:b/>
              </w:rPr>
            </w:pPr>
          </w:p>
        </w:tc>
        <w:tc>
          <w:tcPr>
            <w:tcW w:w="2330" w:type="dxa"/>
            <w:tcBorders>
              <w:top w:val="single" w:sz="4" w:space="0" w:color="000000"/>
              <w:left w:val="single" w:sz="4" w:space="0" w:color="000000"/>
              <w:bottom w:val="single" w:sz="4" w:space="0" w:color="000000"/>
              <w:right w:val="single" w:sz="4" w:space="0" w:color="000000"/>
            </w:tcBorders>
            <w:vAlign w:val="center"/>
          </w:tcPr>
          <w:p w14:paraId="00000064" w14:textId="77777777" w:rsidR="003B59C8" w:rsidRDefault="00000000">
            <w:pPr>
              <w:rPr>
                <w:b/>
              </w:rPr>
            </w:pPr>
            <w:sdt>
              <w:sdtPr>
                <w:tag w:val="goog_rdk_25"/>
                <w:id w:val="-647443459"/>
              </w:sdtPr>
              <w:sdtContent/>
            </w:sdt>
            <w:sdt>
              <w:sdtPr>
                <w:tag w:val="goog_rdk_26"/>
                <w:id w:val="602924278"/>
              </w:sdtPr>
              <w:sdtContent/>
            </w:sdt>
            <w:sdt>
              <w:sdtPr>
                <w:tag w:val="goog_rdk_27"/>
                <w:id w:val="237218812"/>
              </w:sdtPr>
              <w:sdtContent/>
            </w:sdt>
            <w:r w:rsidR="005D60CB">
              <w:rPr>
                <w:b/>
              </w:rPr>
              <w:t>Trial Design</w:t>
            </w:r>
          </w:p>
        </w:tc>
        <w:tc>
          <w:tcPr>
            <w:tcW w:w="855" w:type="dxa"/>
            <w:tcBorders>
              <w:top w:val="single" w:sz="4" w:space="0" w:color="000000"/>
              <w:left w:val="single" w:sz="4" w:space="0" w:color="000000"/>
              <w:bottom w:val="single" w:sz="4" w:space="0" w:color="000000"/>
              <w:right w:val="single" w:sz="4" w:space="0" w:color="000000"/>
            </w:tcBorders>
            <w:vAlign w:val="center"/>
          </w:tcPr>
          <w:p w14:paraId="00000065" w14:textId="77777777" w:rsidR="003B59C8" w:rsidRDefault="005D60CB">
            <w:pPr>
              <w:rPr>
                <w:b/>
              </w:rPr>
            </w:pPr>
            <w:r>
              <w:rPr>
                <w:b/>
              </w:rPr>
              <w:t>Trial Phase</w:t>
            </w:r>
          </w:p>
        </w:tc>
        <w:tc>
          <w:tcPr>
            <w:tcW w:w="849" w:type="dxa"/>
            <w:tcBorders>
              <w:top w:val="single" w:sz="4" w:space="0" w:color="000000"/>
              <w:left w:val="single" w:sz="4" w:space="0" w:color="000000"/>
              <w:bottom w:val="single" w:sz="4" w:space="0" w:color="000000"/>
              <w:right w:val="single" w:sz="4" w:space="0" w:color="000000"/>
            </w:tcBorders>
            <w:vAlign w:val="center"/>
          </w:tcPr>
          <w:p w14:paraId="00000066" w14:textId="77777777" w:rsidR="003B59C8" w:rsidRDefault="005D60CB">
            <w:pPr>
              <w:rPr>
                <w:b/>
              </w:rPr>
            </w:pPr>
            <w:r>
              <w:rPr>
                <w:b/>
              </w:rPr>
              <w:t>Trial Size</w:t>
            </w:r>
          </w:p>
        </w:tc>
        <w:tc>
          <w:tcPr>
            <w:tcW w:w="1032" w:type="dxa"/>
            <w:tcBorders>
              <w:top w:val="single" w:sz="4" w:space="0" w:color="000000"/>
              <w:left w:val="single" w:sz="4" w:space="0" w:color="000000"/>
              <w:bottom w:val="single" w:sz="4" w:space="0" w:color="000000"/>
              <w:right w:val="single" w:sz="4" w:space="0" w:color="000000"/>
            </w:tcBorders>
            <w:vAlign w:val="center"/>
          </w:tcPr>
          <w:p w14:paraId="00000067" w14:textId="77777777" w:rsidR="003B59C8" w:rsidRDefault="005D60CB">
            <w:pPr>
              <w:rPr>
                <w:b/>
              </w:rPr>
            </w:pPr>
            <w:r>
              <w:rPr>
                <w:b/>
              </w:rPr>
              <w:t>Not Utilized</w:t>
            </w:r>
          </w:p>
        </w:tc>
        <w:tc>
          <w:tcPr>
            <w:tcW w:w="1364" w:type="dxa"/>
            <w:tcBorders>
              <w:top w:val="single" w:sz="4" w:space="0" w:color="000000"/>
              <w:left w:val="single" w:sz="4" w:space="0" w:color="000000"/>
              <w:bottom w:val="single" w:sz="4" w:space="0" w:color="000000"/>
              <w:right w:val="single" w:sz="4" w:space="0" w:color="000000"/>
            </w:tcBorders>
            <w:vAlign w:val="center"/>
          </w:tcPr>
          <w:p w14:paraId="00000068" w14:textId="77777777" w:rsidR="003B59C8" w:rsidRDefault="005D60CB">
            <w:pPr>
              <w:rPr>
                <w:b/>
                <w:vertAlign w:val="superscript"/>
              </w:rPr>
            </w:pPr>
            <w:r>
              <w:rPr>
                <w:b/>
              </w:rPr>
              <w:t>Mixed Response</w:t>
            </w:r>
            <w:r>
              <w:rPr>
                <w:b/>
                <w:vertAlign w:val="superscript"/>
              </w:rPr>
              <w:t>4</w:t>
            </w:r>
          </w:p>
        </w:tc>
        <w:tc>
          <w:tcPr>
            <w:tcW w:w="1102" w:type="dxa"/>
            <w:tcBorders>
              <w:top w:val="single" w:sz="4" w:space="0" w:color="000000"/>
              <w:left w:val="single" w:sz="4" w:space="0" w:color="000000"/>
              <w:bottom w:val="single" w:sz="4" w:space="0" w:color="000000"/>
              <w:right w:val="single" w:sz="4" w:space="0" w:color="000000"/>
            </w:tcBorders>
            <w:vAlign w:val="center"/>
          </w:tcPr>
          <w:p w14:paraId="00000069" w14:textId="77777777" w:rsidR="003B59C8" w:rsidRDefault="005D60CB">
            <w:pPr>
              <w:rPr>
                <w:b/>
              </w:rPr>
            </w:pPr>
            <w:r>
              <w:rPr>
                <w:b/>
              </w:rPr>
              <w:t>Unable to Answer</w:t>
            </w:r>
          </w:p>
        </w:tc>
      </w:tr>
      <w:tr w:rsidR="003B59C8" w14:paraId="555D3622" w14:textId="77777777">
        <w:tc>
          <w:tcPr>
            <w:tcW w:w="2538" w:type="dxa"/>
            <w:tcBorders>
              <w:top w:val="single" w:sz="4" w:space="0" w:color="000000"/>
              <w:left w:val="single" w:sz="4" w:space="0" w:color="000000"/>
              <w:bottom w:val="single" w:sz="4" w:space="0" w:color="000000"/>
              <w:right w:val="single" w:sz="4" w:space="0" w:color="000000"/>
            </w:tcBorders>
          </w:tcPr>
          <w:p w14:paraId="0000006A" w14:textId="77777777" w:rsidR="003B59C8" w:rsidRDefault="005D60CB">
            <w:pPr>
              <w:rPr>
                <w:vertAlign w:val="superscript"/>
              </w:rPr>
            </w:pPr>
            <w:r>
              <w:t>Identification of CTQ’s</w:t>
            </w:r>
            <w:r>
              <w:rPr>
                <w:vertAlign w:val="superscript"/>
              </w:rPr>
              <w:t>1</w:t>
            </w:r>
          </w:p>
        </w:tc>
        <w:tc>
          <w:tcPr>
            <w:tcW w:w="2330" w:type="dxa"/>
            <w:tcBorders>
              <w:top w:val="single" w:sz="4" w:space="0" w:color="000000"/>
              <w:left w:val="single" w:sz="4" w:space="0" w:color="000000"/>
              <w:bottom w:val="single" w:sz="4" w:space="0" w:color="000000"/>
              <w:right w:val="single" w:sz="4" w:space="0" w:color="000000"/>
            </w:tcBorders>
          </w:tcPr>
          <w:sdt>
            <w:sdtPr>
              <w:tag w:val="goog_rdk_29"/>
              <w:id w:val="-371000763"/>
            </w:sdtPr>
            <w:sdtContent>
              <w:p w14:paraId="0000006B" w14:textId="77777777" w:rsidR="003B59C8" w:rsidRPr="00394143" w:rsidRDefault="005D60CB">
                <w:pPr>
                  <w:rPr>
                    <w:color w:val="FF0000"/>
                  </w:rPr>
                </w:pPr>
                <w:r>
                  <w:t xml:space="preserve">      </w:t>
                </w:r>
                <w:r>
                  <w:rPr>
                    <w:color w:val="FF0000"/>
                  </w:rPr>
                  <w:t>YES/NO?</w:t>
                </w:r>
                <w:r>
                  <w:t xml:space="preserve">     </w:t>
                </w:r>
                <w:sdt>
                  <w:sdtPr>
                    <w:tag w:val="goog_rdk_28"/>
                    <w:id w:val="619807314"/>
                  </w:sdtPr>
                  <w:sdtContent/>
                </w:sdt>
              </w:p>
            </w:sdtContent>
          </w:sdt>
        </w:tc>
        <w:tc>
          <w:tcPr>
            <w:tcW w:w="855" w:type="dxa"/>
            <w:tcBorders>
              <w:top w:val="single" w:sz="4" w:space="0" w:color="000000"/>
              <w:left w:val="single" w:sz="4" w:space="0" w:color="000000"/>
              <w:bottom w:val="single" w:sz="4" w:space="0" w:color="000000"/>
              <w:right w:val="single" w:sz="4" w:space="0" w:color="000000"/>
            </w:tcBorders>
          </w:tcPr>
          <w:p w14:paraId="0000006C" w14:textId="77777777" w:rsidR="003B59C8" w:rsidRDefault="003B59C8"/>
        </w:tc>
        <w:tc>
          <w:tcPr>
            <w:tcW w:w="849" w:type="dxa"/>
            <w:tcBorders>
              <w:top w:val="single" w:sz="4" w:space="0" w:color="000000"/>
              <w:left w:val="single" w:sz="4" w:space="0" w:color="000000"/>
              <w:bottom w:val="single" w:sz="4" w:space="0" w:color="000000"/>
              <w:right w:val="single" w:sz="4" w:space="0" w:color="000000"/>
            </w:tcBorders>
          </w:tcPr>
          <w:p w14:paraId="0000006D" w14:textId="77777777" w:rsidR="003B59C8" w:rsidRDefault="003B59C8"/>
        </w:tc>
        <w:tc>
          <w:tcPr>
            <w:tcW w:w="1032" w:type="dxa"/>
            <w:tcBorders>
              <w:top w:val="single" w:sz="4" w:space="0" w:color="000000"/>
              <w:left w:val="single" w:sz="4" w:space="0" w:color="000000"/>
              <w:bottom w:val="single" w:sz="4" w:space="0" w:color="000000"/>
              <w:right w:val="single" w:sz="4" w:space="0" w:color="000000"/>
            </w:tcBorders>
          </w:tcPr>
          <w:p w14:paraId="0000006E" w14:textId="77777777" w:rsidR="003B59C8" w:rsidRDefault="003B59C8"/>
        </w:tc>
        <w:tc>
          <w:tcPr>
            <w:tcW w:w="1364" w:type="dxa"/>
            <w:tcBorders>
              <w:top w:val="single" w:sz="4" w:space="0" w:color="000000"/>
              <w:left w:val="single" w:sz="4" w:space="0" w:color="000000"/>
              <w:bottom w:val="single" w:sz="4" w:space="0" w:color="000000"/>
              <w:right w:val="single" w:sz="4" w:space="0" w:color="000000"/>
            </w:tcBorders>
          </w:tcPr>
          <w:p w14:paraId="0000006F" w14:textId="77777777" w:rsidR="003B59C8" w:rsidRDefault="003B59C8"/>
        </w:tc>
        <w:tc>
          <w:tcPr>
            <w:tcW w:w="1102" w:type="dxa"/>
            <w:tcBorders>
              <w:top w:val="single" w:sz="4" w:space="0" w:color="000000"/>
              <w:left w:val="single" w:sz="4" w:space="0" w:color="000000"/>
              <w:bottom w:val="single" w:sz="4" w:space="0" w:color="000000"/>
              <w:right w:val="single" w:sz="4" w:space="0" w:color="000000"/>
            </w:tcBorders>
          </w:tcPr>
          <w:p w14:paraId="00000070" w14:textId="77777777" w:rsidR="003B59C8" w:rsidRDefault="003B59C8"/>
        </w:tc>
      </w:tr>
      <w:tr w:rsidR="003B59C8" w14:paraId="73F288D8" w14:textId="77777777">
        <w:tc>
          <w:tcPr>
            <w:tcW w:w="2538" w:type="dxa"/>
            <w:tcBorders>
              <w:top w:val="single" w:sz="4" w:space="0" w:color="000000"/>
              <w:left w:val="single" w:sz="4" w:space="0" w:color="000000"/>
              <w:bottom w:val="single" w:sz="4" w:space="0" w:color="000000"/>
              <w:right w:val="single" w:sz="4" w:space="0" w:color="000000"/>
            </w:tcBorders>
          </w:tcPr>
          <w:p w14:paraId="00000071" w14:textId="77777777" w:rsidR="003B59C8" w:rsidRDefault="005D60CB">
            <w:pPr>
              <w:rPr>
                <w:vertAlign w:val="superscript"/>
              </w:rPr>
            </w:pPr>
            <w:r>
              <w:t>Overall Implementation of QbD</w:t>
            </w:r>
            <w:r>
              <w:rPr>
                <w:vertAlign w:val="superscript"/>
              </w:rPr>
              <w:t>2</w:t>
            </w:r>
          </w:p>
        </w:tc>
        <w:tc>
          <w:tcPr>
            <w:tcW w:w="2330" w:type="dxa"/>
            <w:tcBorders>
              <w:top w:val="single" w:sz="4" w:space="0" w:color="000000"/>
              <w:left w:val="single" w:sz="4" w:space="0" w:color="000000"/>
              <w:bottom w:val="single" w:sz="4" w:space="0" w:color="000000"/>
              <w:right w:val="single" w:sz="4" w:space="0" w:color="000000"/>
            </w:tcBorders>
          </w:tcPr>
          <w:p w14:paraId="00000072" w14:textId="77777777" w:rsidR="003B59C8" w:rsidRDefault="003B59C8"/>
        </w:tc>
        <w:tc>
          <w:tcPr>
            <w:tcW w:w="855" w:type="dxa"/>
            <w:tcBorders>
              <w:top w:val="single" w:sz="4" w:space="0" w:color="000000"/>
              <w:left w:val="single" w:sz="4" w:space="0" w:color="000000"/>
              <w:bottom w:val="single" w:sz="4" w:space="0" w:color="000000"/>
              <w:right w:val="single" w:sz="4" w:space="0" w:color="000000"/>
            </w:tcBorders>
          </w:tcPr>
          <w:p w14:paraId="00000073" w14:textId="77777777" w:rsidR="003B59C8" w:rsidRDefault="003B59C8"/>
        </w:tc>
        <w:tc>
          <w:tcPr>
            <w:tcW w:w="849" w:type="dxa"/>
            <w:tcBorders>
              <w:top w:val="single" w:sz="4" w:space="0" w:color="000000"/>
              <w:left w:val="single" w:sz="4" w:space="0" w:color="000000"/>
              <w:bottom w:val="single" w:sz="4" w:space="0" w:color="000000"/>
              <w:right w:val="single" w:sz="4" w:space="0" w:color="000000"/>
            </w:tcBorders>
          </w:tcPr>
          <w:p w14:paraId="00000074" w14:textId="77777777" w:rsidR="003B59C8" w:rsidRDefault="003B59C8"/>
        </w:tc>
        <w:tc>
          <w:tcPr>
            <w:tcW w:w="1032" w:type="dxa"/>
            <w:tcBorders>
              <w:top w:val="single" w:sz="4" w:space="0" w:color="000000"/>
              <w:left w:val="single" w:sz="4" w:space="0" w:color="000000"/>
              <w:bottom w:val="single" w:sz="4" w:space="0" w:color="000000"/>
              <w:right w:val="single" w:sz="4" w:space="0" w:color="000000"/>
            </w:tcBorders>
          </w:tcPr>
          <w:p w14:paraId="00000075" w14:textId="77777777" w:rsidR="003B59C8" w:rsidRDefault="003B59C8"/>
        </w:tc>
        <w:tc>
          <w:tcPr>
            <w:tcW w:w="1364" w:type="dxa"/>
            <w:tcBorders>
              <w:top w:val="single" w:sz="4" w:space="0" w:color="000000"/>
              <w:left w:val="single" w:sz="4" w:space="0" w:color="000000"/>
              <w:bottom w:val="single" w:sz="4" w:space="0" w:color="000000"/>
              <w:right w:val="single" w:sz="4" w:space="0" w:color="000000"/>
            </w:tcBorders>
          </w:tcPr>
          <w:p w14:paraId="00000076" w14:textId="77777777" w:rsidR="003B59C8" w:rsidRDefault="003B59C8"/>
        </w:tc>
        <w:tc>
          <w:tcPr>
            <w:tcW w:w="1102" w:type="dxa"/>
            <w:tcBorders>
              <w:top w:val="single" w:sz="4" w:space="0" w:color="000000"/>
              <w:left w:val="single" w:sz="4" w:space="0" w:color="000000"/>
              <w:bottom w:val="single" w:sz="4" w:space="0" w:color="000000"/>
              <w:right w:val="single" w:sz="4" w:space="0" w:color="000000"/>
            </w:tcBorders>
          </w:tcPr>
          <w:p w14:paraId="00000077" w14:textId="77777777" w:rsidR="003B59C8" w:rsidRDefault="003B59C8"/>
        </w:tc>
      </w:tr>
      <w:tr w:rsidR="003B59C8" w14:paraId="3A78C626" w14:textId="77777777">
        <w:tc>
          <w:tcPr>
            <w:tcW w:w="2538" w:type="dxa"/>
            <w:tcBorders>
              <w:top w:val="single" w:sz="4" w:space="0" w:color="000000"/>
              <w:left w:val="single" w:sz="4" w:space="0" w:color="000000"/>
              <w:bottom w:val="single" w:sz="4" w:space="0" w:color="000000"/>
              <w:right w:val="single" w:sz="4" w:space="0" w:color="000000"/>
            </w:tcBorders>
          </w:tcPr>
          <w:p w14:paraId="00000078" w14:textId="77777777" w:rsidR="003B59C8" w:rsidRDefault="005D60CB">
            <w:r>
              <w:t>QTL’s Utilized</w:t>
            </w:r>
          </w:p>
        </w:tc>
        <w:tc>
          <w:tcPr>
            <w:tcW w:w="2330" w:type="dxa"/>
            <w:tcBorders>
              <w:top w:val="single" w:sz="4" w:space="0" w:color="000000"/>
              <w:left w:val="single" w:sz="4" w:space="0" w:color="000000"/>
              <w:bottom w:val="single" w:sz="4" w:space="0" w:color="000000"/>
              <w:right w:val="single" w:sz="4" w:space="0" w:color="000000"/>
            </w:tcBorders>
          </w:tcPr>
          <w:p w14:paraId="00000079" w14:textId="77777777" w:rsidR="003B59C8" w:rsidRDefault="003B59C8"/>
        </w:tc>
        <w:tc>
          <w:tcPr>
            <w:tcW w:w="855" w:type="dxa"/>
            <w:tcBorders>
              <w:top w:val="single" w:sz="4" w:space="0" w:color="000000"/>
              <w:left w:val="single" w:sz="4" w:space="0" w:color="000000"/>
              <w:bottom w:val="single" w:sz="4" w:space="0" w:color="000000"/>
              <w:right w:val="single" w:sz="4" w:space="0" w:color="000000"/>
            </w:tcBorders>
          </w:tcPr>
          <w:p w14:paraId="0000007A" w14:textId="77777777" w:rsidR="003B59C8" w:rsidRDefault="003B59C8"/>
        </w:tc>
        <w:tc>
          <w:tcPr>
            <w:tcW w:w="849" w:type="dxa"/>
            <w:tcBorders>
              <w:top w:val="single" w:sz="4" w:space="0" w:color="000000"/>
              <w:left w:val="single" w:sz="4" w:space="0" w:color="000000"/>
              <w:bottom w:val="single" w:sz="4" w:space="0" w:color="000000"/>
              <w:right w:val="single" w:sz="4" w:space="0" w:color="000000"/>
            </w:tcBorders>
          </w:tcPr>
          <w:p w14:paraId="0000007B" w14:textId="77777777" w:rsidR="003B59C8" w:rsidRDefault="003B59C8"/>
        </w:tc>
        <w:tc>
          <w:tcPr>
            <w:tcW w:w="1032" w:type="dxa"/>
            <w:tcBorders>
              <w:top w:val="single" w:sz="4" w:space="0" w:color="000000"/>
              <w:left w:val="single" w:sz="4" w:space="0" w:color="000000"/>
              <w:bottom w:val="single" w:sz="4" w:space="0" w:color="000000"/>
              <w:right w:val="single" w:sz="4" w:space="0" w:color="000000"/>
            </w:tcBorders>
          </w:tcPr>
          <w:p w14:paraId="0000007C" w14:textId="77777777" w:rsidR="003B59C8" w:rsidRDefault="003B59C8"/>
        </w:tc>
        <w:tc>
          <w:tcPr>
            <w:tcW w:w="1364" w:type="dxa"/>
            <w:tcBorders>
              <w:top w:val="single" w:sz="4" w:space="0" w:color="000000"/>
              <w:left w:val="single" w:sz="4" w:space="0" w:color="000000"/>
              <w:bottom w:val="single" w:sz="4" w:space="0" w:color="000000"/>
              <w:right w:val="single" w:sz="4" w:space="0" w:color="000000"/>
            </w:tcBorders>
          </w:tcPr>
          <w:p w14:paraId="0000007D" w14:textId="77777777" w:rsidR="003B59C8" w:rsidRDefault="003B59C8"/>
        </w:tc>
        <w:tc>
          <w:tcPr>
            <w:tcW w:w="1102" w:type="dxa"/>
            <w:tcBorders>
              <w:top w:val="single" w:sz="4" w:space="0" w:color="000000"/>
              <w:left w:val="single" w:sz="4" w:space="0" w:color="000000"/>
              <w:bottom w:val="single" w:sz="4" w:space="0" w:color="000000"/>
              <w:right w:val="single" w:sz="4" w:space="0" w:color="000000"/>
            </w:tcBorders>
          </w:tcPr>
          <w:p w14:paraId="0000007E" w14:textId="77777777" w:rsidR="003B59C8" w:rsidRDefault="003B59C8"/>
        </w:tc>
      </w:tr>
      <w:tr w:rsidR="003B59C8" w14:paraId="46566710" w14:textId="77777777">
        <w:tc>
          <w:tcPr>
            <w:tcW w:w="2538" w:type="dxa"/>
            <w:tcBorders>
              <w:top w:val="single" w:sz="4" w:space="0" w:color="000000"/>
              <w:left w:val="single" w:sz="4" w:space="0" w:color="000000"/>
              <w:bottom w:val="single" w:sz="4" w:space="0" w:color="000000"/>
              <w:right w:val="single" w:sz="4" w:space="0" w:color="000000"/>
            </w:tcBorders>
          </w:tcPr>
          <w:p w14:paraId="0000007F" w14:textId="77777777" w:rsidR="003B59C8" w:rsidRDefault="005D60CB">
            <w:bookmarkStart w:id="3" w:name="bookmark=id.30j0zll" w:colFirst="0" w:colLast="0"/>
            <w:bookmarkEnd w:id="3"/>
            <w:r>
              <w:t>QTL’s Aligned with CtQ’s</w:t>
            </w:r>
          </w:p>
        </w:tc>
        <w:tc>
          <w:tcPr>
            <w:tcW w:w="2330" w:type="dxa"/>
            <w:tcBorders>
              <w:top w:val="single" w:sz="4" w:space="0" w:color="000000"/>
              <w:left w:val="single" w:sz="4" w:space="0" w:color="000000"/>
              <w:bottom w:val="single" w:sz="4" w:space="0" w:color="000000"/>
              <w:right w:val="single" w:sz="4" w:space="0" w:color="000000"/>
            </w:tcBorders>
          </w:tcPr>
          <w:p w14:paraId="00000080" w14:textId="77777777" w:rsidR="003B59C8" w:rsidRDefault="003B59C8"/>
        </w:tc>
        <w:tc>
          <w:tcPr>
            <w:tcW w:w="855" w:type="dxa"/>
            <w:tcBorders>
              <w:top w:val="single" w:sz="4" w:space="0" w:color="000000"/>
              <w:left w:val="single" w:sz="4" w:space="0" w:color="000000"/>
              <w:bottom w:val="single" w:sz="4" w:space="0" w:color="000000"/>
              <w:right w:val="single" w:sz="4" w:space="0" w:color="000000"/>
            </w:tcBorders>
          </w:tcPr>
          <w:p w14:paraId="00000081" w14:textId="77777777" w:rsidR="003B59C8" w:rsidRDefault="003B59C8"/>
        </w:tc>
        <w:tc>
          <w:tcPr>
            <w:tcW w:w="849" w:type="dxa"/>
            <w:tcBorders>
              <w:top w:val="single" w:sz="4" w:space="0" w:color="000000"/>
              <w:left w:val="single" w:sz="4" w:space="0" w:color="000000"/>
              <w:bottom w:val="single" w:sz="4" w:space="0" w:color="000000"/>
              <w:right w:val="single" w:sz="4" w:space="0" w:color="000000"/>
            </w:tcBorders>
          </w:tcPr>
          <w:p w14:paraId="00000082" w14:textId="77777777" w:rsidR="003B59C8" w:rsidRDefault="003B59C8"/>
        </w:tc>
        <w:tc>
          <w:tcPr>
            <w:tcW w:w="1032" w:type="dxa"/>
            <w:tcBorders>
              <w:top w:val="single" w:sz="4" w:space="0" w:color="000000"/>
              <w:left w:val="single" w:sz="4" w:space="0" w:color="000000"/>
              <w:bottom w:val="single" w:sz="4" w:space="0" w:color="000000"/>
              <w:right w:val="single" w:sz="4" w:space="0" w:color="000000"/>
            </w:tcBorders>
          </w:tcPr>
          <w:p w14:paraId="00000083" w14:textId="77777777" w:rsidR="003B59C8" w:rsidRDefault="003B59C8"/>
        </w:tc>
        <w:tc>
          <w:tcPr>
            <w:tcW w:w="1364" w:type="dxa"/>
            <w:tcBorders>
              <w:top w:val="single" w:sz="4" w:space="0" w:color="000000"/>
              <w:left w:val="single" w:sz="4" w:space="0" w:color="000000"/>
              <w:bottom w:val="single" w:sz="4" w:space="0" w:color="000000"/>
              <w:right w:val="single" w:sz="4" w:space="0" w:color="000000"/>
            </w:tcBorders>
          </w:tcPr>
          <w:p w14:paraId="00000084" w14:textId="77777777" w:rsidR="003B59C8" w:rsidRDefault="003B59C8"/>
        </w:tc>
        <w:tc>
          <w:tcPr>
            <w:tcW w:w="1102" w:type="dxa"/>
            <w:tcBorders>
              <w:top w:val="single" w:sz="4" w:space="0" w:color="000000"/>
              <w:left w:val="single" w:sz="4" w:space="0" w:color="000000"/>
              <w:bottom w:val="single" w:sz="4" w:space="0" w:color="000000"/>
              <w:right w:val="single" w:sz="4" w:space="0" w:color="000000"/>
            </w:tcBorders>
          </w:tcPr>
          <w:p w14:paraId="00000085" w14:textId="77777777" w:rsidR="003B59C8" w:rsidRDefault="003B59C8"/>
        </w:tc>
      </w:tr>
      <w:tr w:rsidR="003B59C8" w14:paraId="7BBCA0AF" w14:textId="77777777">
        <w:tc>
          <w:tcPr>
            <w:tcW w:w="2538" w:type="dxa"/>
            <w:tcBorders>
              <w:top w:val="single" w:sz="4" w:space="0" w:color="000000"/>
              <w:left w:val="single" w:sz="4" w:space="0" w:color="000000"/>
              <w:bottom w:val="single" w:sz="4" w:space="0" w:color="000000"/>
              <w:right w:val="single" w:sz="4" w:space="0" w:color="000000"/>
            </w:tcBorders>
          </w:tcPr>
          <w:p w14:paraId="00000086" w14:textId="77777777" w:rsidR="003B59C8" w:rsidRDefault="005D60CB">
            <w:r>
              <w:t>QTL Review Processes</w:t>
            </w:r>
          </w:p>
        </w:tc>
        <w:tc>
          <w:tcPr>
            <w:tcW w:w="2330" w:type="dxa"/>
            <w:tcBorders>
              <w:top w:val="single" w:sz="4" w:space="0" w:color="000000"/>
              <w:left w:val="single" w:sz="4" w:space="0" w:color="000000"/>
              <w:bottom w:val="single" w:sz="4" w:space="0" w:color="000000"/>
              <w:right w:val="single" w:sz="4" w:space="0" w:color="000000"/>
            </w:tcBorders>
          </w:tcPr>
          <w:p w14:paraId="00000087" w14:textId="77777777" w:rsidR="003B59C8" w:rsidRDefault="003B59C8"/>
        </w:tc>
        <w:tc>
          <w:tcPr>
            <w:tcW w:w="855" w:type="dxa"/>
            <w:tcBorders>
              <w:top w:val="single" w:sz="4" w:space="0" w:color="000000"/>
              <w:left w:val="single" w:sz="4" w:space="0" w:color="000000"/>
              <w:bottom w:val="single" w:sz="4" w:space="0" w:color="000000"/>
              <w:right w:val="single" w:sz="4" w:space="0" w:color="000000"/>
            </w:tcBorders>
          </w:tcPr>
          <w:p w14:paraId="00000088" w14:textId="77777777" w:rsidR="003B59C8" w:rsidRDefault="003B59C8"/>
        </w:tc>
        <w:tc>
          <w:tcPr>
            <w:tcW w:w="849" w:type="dxa"/>
            <w:tcBorders>
              <w:top w:val="single" w:sz="4" w:space="0" w:color="000000"/>
              <w:left w:val="single" w:sz="4" w:space="0" w:color="000000"/>
              <w:bottom w:val="single" w:sz="4" w:space="0" w:color="000000"/>
              <w:right w:val="single" w:sz="4" w:space="0" w:color="000000"/>
            </w:tcBorders>
          </w:tcPr>
          <w:p w14:paraId="00000089" w14:textId="77777777" w:rsidR="003B59C8" w:rsidRDefault="003B59C8"/>
        </w:tc>
        <w:tc>
          <w:tcPr>
            <w:tcW w:w="1032" w:type="dxa"/>
            <w:tcBorders>
              <w:top w:val="single" w:sz="4" w:space="0" w:color="000000"/>
              <w:left w:val="single" w:sz="4" w:space="0" w:color="000000"/>
              <w:bottom w:val="single" w:sz="4" w:space="0" w:color="000000"/>
              <w:right w:val="single" w:sz="4" w:space="0" w:color="000000"/>
            </w:tcBorders>
          </w:tcPr>
          <w:p w14:paraId="0000008A" w14:textId="77777777" w:rsidR="003B59C8" w:rsidRDefault="003B59C8"/>
        </w:tc>
        <w:tc>
          <w:tcPr>
            <w:tcW w:w="1364" w:type="dxa"/>
            <w:tcBorders>
              <w:top w:val="single" w:sz="4" w:space="0" w:color="000000"/>
              <w:left w:val="single" w:sz="4" w:space="0" w:color="000000"/>
              <w:bottom w:val="single" w:sz="4" w:space="0" w:color="000000"/>
              <w:right w:val="single" w:sz="4" w:space="0" w:color="000000"/>
            </w:tcBorders>
          </w:tcPr>
          <w:p w14:paraId="0000008B" w14:textId="77777777" w:rsidR="003B59C8" w:rsidRDefault="003B59C8"/>
        </w:tc>
        <w:tc>
          <w:tcPr>
            <w:tcW w:w="1102" w:type="dxa"/>
            <w:tcBorders>
              <w:top w:val="single" w:sz="4" w:space="0" w:color="000000"/>
              <w:left w:val="single" w:sz="4" w:space="0" w:color="000000"/>
              <w:bottom w:val="single" w:sz="4" w:space="0" w:color="000000"/>
              <w:right w:val="single" w:sz="4" w:space="0" w:color="000000"/>
            </w:tcBorders>
          </w:tcPr>
          <w:p w14:paraId="0000008C" w14:textId="77777777" w:rsidR="003B59C8" w:rsidRDefault="003B59C8"/>
        </w:tc>
      </w:tr>
      <w:tr w:rsidR="003B59C8" w14:paraId="0E6D4B8B" w14:textId="77777777">
        <w:tc>
          <w:tcPr>
            <w:tcW w:w="2538" w:type="dxa"/>
            <w:tcBorders>
              <w:top w:val="single" w:sz="4" w:space="0" w:color="000000"/>
              <w:left w:val="single" w:sz="4" w:space="0" w:color="000000"/>
              <w:bottom w:val="single" w:sz="4" w:space="0" w:color="000000"/>
              <w:right w:val="single" w:sz="4" w:space="0" w:color="000000"/>
            </w:tcBorders>
          </w:tcPr>
          <w:p w14:paraId="0000008D" w14:textId="77777777" w:rsidR="003B59C8" w:rsidRDefault="005D60CB">
            <w:r>
              <w:t>Frequency of QTL Review</w:t>
            </w:r>
          </w:p>
        </w:tc>
        <w:tc>
          <w:tcPr>
            <w:tcW w:w="2330" w:type="dxa"/>
            <w:tcBorders>
              <w:top w:val="single" w:sz="4" w:space="0" w:color="000000"/>
              <w:left w:val="single" w:sz="4" w:space="0" w:color="000000"/>
              <w:bottom w:val="single" w:sz="4" w:space="0" w:color="000000"/>
              <w:right w:val="single" w:sz="4" w:space="0" w:color="000000"/>
            </w:tcBorders>
          </w:tcPr>
          <w:p w14:paraId="0000008E" w14:textId="77777777" w:rsidR="003B59C8" w:rsidRDefault="003B59C8"/>
        </w:tc>
        <w:tc>
          <w:tcPr>
            <w:tcW w:w="855" w:type="dxa"/>
            <w:tcBorders>
              <w:top w:val="single" w:sz="4" w:space="0" w:color="000000"/>
              <w:left w:val="single" w:sz="4" w:space="0" w:color="000000"/>
              <w:bottom w:val="single" w:sz="4" w:space="0" w:color="000000"/>
              <w:right w:val="single" w:sz="4" w:space="0" w:color="000000"/>
            </w:tcBorders>
          </w:tcPr>
          <w:p w14:paraId="0000008F" w14:textId="77777777" w:rsidR="003B59C8" w:rsidRDefault="003B59C8"/>
        </w:tc>
        <w:tc>
          <w:tcPr>
            <w:tcW w:w="849" w:type="dxa"/>
            <w:tcBorders>
              <w:top w:val="single" w:sz="4" w:space="0" w:color="000000"/>
              <w:left w:val="single" w:sz="4" w:space="0" w:color="000000"/>
              <w:bottom w:val="single" w:sz="4" w:space="0" w:color="000000"/>
              <w:right w:val="single" w:sz="4" w:space="0" w:color="000000"/>
            </w:tcBorders>
          </w:tcPr>
          <w:p w14:paraId="00000090" w14:textId="77777777" w:rsidR="003B59C8" w:rsidRDefault="003B59C8"/>
        </w:tc>
        <w:tc>
          <w:tcPr>
            <w:tcW w:w="1032" w:type="dxa"/>
            <w:tcBorders>
              <w:top w:val="single" w:sz="4" w:space="0" w:color="000000"/>
              <w:left w:val="single" w:sz="4" w:space="0" w:color="000000"/>
              <w:bottom w:val="single" w:sz="4" w:space="0" w:color="000000"/>
              <w:right w:val="single" w:sz="4" w:space="0" w:color="000000"/>
            </w:tcBorders>
          </w:tcPr>
          <w:p w14:paraId="00000091" w14:textId="77777777" w:rsidR="003B59C8" w:rsidRDefault="003B59C8"/>
        </w:tc>
        <w:tc>
          <w:tcPr>
            <w:tcW w:w="1364" w:type="dxa"/>
            <w:tcBorders>
              <w:top w:val="single" w:sz="4" w:space="0" w:color="000000"/>
              <w:left w:val="single" w:sz="4" w:space="0" w:color="000000"/>
              <w:bottom w:val="single" w:sz="4" w:space="0" w:color="000000"/>
              <w:right w:val="single" w:sz="4" w:space="0" w:color="000000"/>
            </w:tcBorders>
          </w:tcPr>
          <w:p w14:paraId="00000092" w14:textId="77777777" w:rsidR="003B59C8" w:rsidRDefault="003B59C8"/>
        </w:tc>
        <w:tc>
          <w:tcPr>
            <w:tcW w:w="1102" w:type="dxa"/>
            <w:tcBorders>
              <w:top w:val="single" w:sz="4" w:space="0" w:color="000000"/>
              <w:left w:val="single" w:sz="4" w:space="0" w:color="000000"/>
              <w:bottom w:val="single" w:sz="4" w:space="0" w:color="000000"/>
              <w:right w:val="single" w:sz="4" w:space="0" w:color="000000"/>
            </w:tcBorders>
          </w:tcPr>
          <w:p w14:paraId="00000093" w14:textId="77777777" w:rsidR="003B59C8" w:rsidRDefault="003B59C8"/>
        </w:tc>
      </w:tr>
      <w:tr w:rsidR="003B59C8" w14:paraId="11F7D19D" w14:textId="77777777">
        <w:tc>
          <w:tcPr>
            <w:tcW w:w="2538" w:type="dxa"/>
            <w:tcBorders>
              <w:top w:val="single" w:sz="4" w:space="0" w:color="000000"/>
              <w:left w:val="single" w:sz="4" w:space="0" w:color="000000"/>
              <w:bottom w:val="single" w:sz="4" w:space="0" w:color="000000"/>
              <w:right w:val="single" w:sz="4" w:space="0" w:color="000000"/>
            </w:tcBorders>
          </w:tcPr>
          <w:p w14:paraId="00000094" w14:textId="77777777" w:rsidR="003B59C8" w:rsidRDefault="005D60CB">
            <w:r>
              <w:t>Communication of QTL Breaches</w:t>
            </w:r>
          </w:p>
        </w:tc>
        <w:tc>
          <w:tcPr>
            <w:tcW w:w="2330" w:type="dxa"/>
            <w:tcBorders>
              <w:top w:val="single" w:sz="4" w:space="0" w:color="000000"/>
              <w:left w:val="single" w:sz="4" w:space="0" w:color="000000"/>
              <w:bottom w:val="single" w:sz="4" w:space="0" w:color="000000"/>
              <w:right w:val="single" w:sz="4" w:space="0" w:color="000000"/>
            </w:tcBorders>
          </w:tcPr>
          <w:p w14:paraId="00000095" w14:textId="77777777" w:rsidR="003B59C8" w:rsidRDefault="003B59C8"/>
        </w:tc>
        <w:tc>
          <w:tcPr>
            <w:tcW w:w="855" w:type="dxa"/>
            <w:tcBorders>
              <w:top w:val="single" w:sz="4" w:space="0" w:color="000000"/>
              <w:left w:val="single" w:sz="4" w:space="0" w:color="000000"/>
              <w:bottom w:val="single" w:sz="4" w:space="0" w:color="000000"/>
              <w:right w:val="single" w:sz="4" w:space="0" w:color="000000"/>
            </w:tcBorders>
          </w:tcPr>
          <w:p w14:paraId="00000096" w14:textId="77777777" w:rsidR="003B59C8" w:rsidRDefault="003B59C8"/>
        </w:tc>
        <w:tc>
          <w:tcPr>
            <w:tcW w:w="849" w:type="dxa"/>
            <w:tcBorders>
              <w:top w:val="single" w:sz="4" w:space="0" w:color="000000"/>
              <w:left w:val="single" w:sz="4" w:space="0" w:color="000000"/>
              <w:bottom w:val="single" w:sz="4" w:space="0" w:color="000000"/>
              <w:right w:val="single" w:sz="4" w:space="0" w:color="000000"/>
            </w:tcBorders>
          </w:tcPr>
          <w:p w14:paraId="00000097" w14:textId="77777777" w:rsidR="003B59C8" w:rsidRDefault="003B59C8"/>
        </w:tc>
        <w:tc>
          <w:tcPr>
            <w:tcW w:w="1032" w:type="dxa"/>
            <w:tcBorders>
              <w:top w:val="single" w:sz="4" w:space="0" w:color="000000"/>
              <w:left w:val="single" w:sz="4" w:space="0" w:color="000000"/>
              <w:bottom w:val="single" w:sz="4" w:space="0" w:color="000000"/>
              <w:right w:val="single" w:sz="4" w:space="0" w:color="000000"/>
            </w:tcBorders>
          </w:tcPr>
          <w:p w14:paraId="00000098" w14:textId="77777777" w:rsidR="003B59C8" w:rsidRDefault="003B59C8"/>
        </w:tc>
        <w:tc>
          <w:tcPr>
            <w:tcW w:w="1364" w:type="dxa"/>
            <w:tcBorders>
              <w:top w:val="single" w:sz="4" w:space="0" w:color="000000"/>
              <w:left w:val="single" w:sz="4" w:space="0" w:color="000000"/>
              <w:bottom w:val="single" w:sz="4" w:space="0" w:color="000000"/>
              <w:right w:val="single" w:sz="4" w:space="0" w:color="000000"/>
            </w:tcBorders>
          </w:tcPr>
          <w:p w14:paraId="00000099" w14:textId="77777777" w:rsidR="003B59C8" w:rsidRDefault="003B59C8"/>
        </w:tc>
        <w:tc>
          <w:tcPr>
            <w:tcW w:w="1102" w:type="dxa"/>
            <w:tcBorders>
              <w:top w:val="single" w:sz="4" w:space="0" w:color="000000"/>
              <w:left w:val="single" w:sz="4" w:space="0" w:color="000000"/>
              <w:bottom w:val="single" w:sz="4" w:space="0" w:color="000000"/>
              <w:right w:val="single" w:sz="4" w:space="0" w:color="000000"/>
            </w:tcBorders>
          </w:tcPr>
          <w:p w14:paraId="0000009A" w14:textId="77777777" w:rsidR="003B59C8" w:rsidRDefault="003B59C8"/>
        </w:tc>
      </w:tr>
      <w:tr w:rsidR="003B59C8" w14:paraId="6B313DC3" w14:textId="77777777">
        <w:tc>
          <w:tcPr>
            <w:tcW w:w="2538" w:type="dxa"/>
            <w:tcBorders>
              <w:top w:val="single" w:sz="4" w:space="0" w:color="000000"/>
              <w:left w:val="single" w:sz="4" w:space="0" w:color="000000"/>
              <w:bottom w:val="single" w:sz="4" w:space="0" w:color="000000"/>
              <w:right w:val="single" w:sz="4" w:space="0" w:color="000000"/>
            </w:tcBorders>
          </w:tcPr>
          <w:p w14:paraId="0000009B" w14:textId="77777777" w:rsidR="003B59C8" w:rsidRDefault="005D60CB">
            <w:r>
              <w:t>Implementation of Corrective Actions</w:t>
            </w:r>
          </w:p>
        </w:tc>
        <w:tc>
          <w:tcPr>
            <w:tcW w:w="2330" w:type="dxa"/>
            <w:tcBorders>
              <w:top w:val="single" w:sz="4" w:space="0" w:color="000000"/>
              <w:left w:val="single" w:sz="4" w:space="0" w:color="000000"/>
              <w:bottom w:val="single" w:sz="4" w:space="0" w:color="000000"/>
              <w:right w:val="single" w:sz="4" w:space="0" w:color="000000"/>
            </w:tcBorders>
          </w:tcPr>
          <w:p w14:paraId="0000009C" w14:textId="77777777" w:rsidR="003B59C8" w:rsidRDefault="003B59C8"/>
        </w:tc>
        <w:tc>
          <w:tcPr>
            <w:tcW w:w="855" w:type="dxa"/>
            <w:tcBorders>
              <w:top w:val="single" w:sz="4" w:space="0" w:color="000000"/>
              <w:left w:val="single" w:sz="4" w:space="0" w:color="000000"/>
              <w:bottom w:val="single" w:sz="4" w:space="0" w:color="000000"/>
              <w:right w:val="single" w:sz="4" w:space="0" w:color="000000"/>
            </w:tcBorders>
          </w:tcPr>
          <w:p w14:paraId="0000009D" w14:textId="77777777" w:rsidR="003B59C8" w:rsidRDefault="003B59C8"/>
        </w:tc>
        <w:tc>
          <w:tcPr>
            <w:tcW w:w="849" w:type="dxa"/>
            <w:tcBorders>
              <w:top w:val="single" w:sz="4" w:space="0" w:color="000000"/>
              <w:left w:val="single" w:sz="4" w:space="0" w:color="000000"/>
              <w:bottom w:val="single" w:sz="4" w:space="0" w:color="000000"/>
              <w:right w:val="single" w:sz="4" w:space="0" w:color="000000"/>
            </w:tcBorders>
          </w:tcPr>
          <w:p w14:paraId="0000009E" w14:textId="77777777" w:rsidR="003B59C8" w:rsidRDefault="003B59C8"/>
        </w:tc>
        <w:tc>
          <w:tcPr>
            <w:tcW w:w="1032" w:type="dxa"/>
            <w:tcBorders>
              <w:top w:val="single" w:sz="4" w:space="0" w:color="000000"/>
              <w:left w:val="single" w:sz="4" w:space="0" w:color="000000"/>
              <w:bottom w:val="single" w:sz="4" w:space="0" w:color="000000"/>
              <w:right w:val="single" w:sz="4" w:space="0" w:color="000000"/>
            </w:tcBorders>
          </w:tcPr>
          <w:p w14:paraId="0000009F" w14:textId="77777777" w:rsidR="003B59C8" w:rsidRDefault="003B59C8"/>
        </w:tc>
        <w:tc>
          <w:tcPr>
            <w:tcW w:w="1364" w:type="dxa"/>
            <w:tcBorders>
              <w:top w:val="single" w:sz="4" w:space="0" w:color="000000"/>
              <w:left w:val="single" w:sz="4" w:space="0" w:color="000000"/>
              <w:bottom w:val="single" w:sz="4" w:space="0" w:color="000000"/>
              <w:right w:val="single" w:sz="4" w:space="0" w:color="000000"/>
            </w:tcBorders>
          </w:tcPr>
          <w:p w14:paraId="000000A0" w14:textId="77777777" w:rsidR="003B59C8" w:rsidRDefault="003B59C8"/>
        </w:tc>
        <w:tc>
          <w:tcPr>
            <w:tcW w:w="1102" w:type="dxa"/>
            <w:tcBorders>
              <w:top w:val="single" w:sz="4" w:space="0" w:color="000000"/>
              <w:left w:val="single" w:sz="4" w:space="0" w:color="000000"/>
              <w:bottom w:val="single" w:sz="4" w:space="0" w:color="000000"/>
              <w:right w:val="single" w:sz="4" w:space="0" w:color="000000"/>
            </w:tcBorders>
          </w:tcPr>
          <w:p w14:paraId="000000A1" w14:textId="77777777" w:rsidR="003B59C8" w:rsidRDefault="003B59C8"/>
        </w:tc>
      </w:tr>
      <w:tr w:rsidR="003B59C8" w14:paraId="5B1B57DA" w14:textId="77777777">
        <w:tc>
          <w:tcPr>
            <w:tcW w:w="2538" w:type="dxa"/>
            <w:tcBorders>
              <w:top w:val="single" w:sz="4" w:space="0" w:color="000000"/>
              <w:left w:val="single" w:sz="4" w:space="0" w:color="000000"/>
              <w:bottom w:val="single" w:sz="4" w:space="0" w:color="000000"/>
              <w:right w:val="single" w:sz="4" w:space="0" w:color="000000"/>
            </w:tcBorders>
          </w:tcPr>
          <w:p w14:paraId="000000A2" w14:textId="77777777" w:rsidR="003B59C8" w:rsidRDefault="005D60CB">
            <w:r>
              <w:lastRenderedPageBreak/>
              <w:t>Reporting Significant QTL Deviations in CSR</w:t>
            </w:r>
          </w:p>
        </w:tc>
        <w:tc>
          <w:tcPr>
            <w:tcW w:w="2330" w:type="dxa"/>
            <w:tcBorders>
              <w:top w:val="single" w:sz="4" w:space="0" w:color="000000"/>
              <w:left w:val="single" w:sz="4" w:space="0" w:color="000000"/>
              <w:bottom w:val="single" w:sz="4" w:space="0" w:color="000000"/>
              <w:right w:val="single" w:sz="4" w:space="0" w:color="000000"/>
            </w:tcBorders>
          </w:tcPr>
          <w:p w14:paraId="000000A3" w14:textId="77777777" w:rsidR="003B59C8" w:rsidRDefault="003B59C8"/>
        </w:tc>
        <w:tc>
          <w:tcPr>
            <w:tcW w:w="855" w:type="dxa"/>
            <w:tcBorders>
              <w:top w:val="single" w:sz="4" w:space="0" w:color="000000"/>
              <w:left w:val="single" w:sz="4" w:space="0" w:color="000000"/>
              <w:bottom w:val="single" w:sz="4" w:space="0" w:color="000000"/>
              <w:right w:val="single" w:sz="4" w:space="0" w:color="000000"/>
            </w:tcBorders>
          </w:tcPr>
          <w:p w14:paraId="000000A4" w14:textId="77777777" w:rsidR="003B59C8" w:rsidRDefault="003B59C8"/>
        </w:tc>
        <w:tc>
          <w:tcPr>
            <w:tcW w:w="849" w:type="dxa"/>
            <w:tcBorders>
              <w:top w:val="single" w:sz="4" w:space="0" w:color="000000"/>
              <w:left w:val="single" w:sz="4" w:space="0" w:color="000000"/>
              <w:bottom w:val="single" w:sz="4" w:space="0" w:color="000000"/>
              <w:right w:val="single" w:sz="4" w:space="0" w:color="000000"/>
            </w:tcBorders>
          </w:tcPr>
          <w:p w14:paraId="000000A5" w14:textId="77777777" w:rsidR="003B59C8" w:rsidRDefault="003B59C8"/>
        </w:tc>
        <w:tc>
          <w:tcPr>
            <w:tcW w:w="1032" w:type="dxa"/>
            <w:tcBorders>
              <w:top w:val="single" w:sz="4" w:space="0" w:color="000000"/>
              <w:left w:val="single" w:sz="4" w:space="0" w:color="000000"/>
              <w:bottom w:val="single" w:sz="4" w:space="0" w:color="000000"/>
              <w:right w:val="single" w:sz="4" w:space="0" w:color="000000"/>
            </w:tcBorders>
          </w:tcPr>
          <w:p w14:paraId="000000A6" w14:textId="77777777" w:rsidR="003B59C8" w:rsidRDefault="003B59C8"/>
        </w:tc>
        <w:tc>
          <w:tcPr>
            <w:tcW w:w="1364" w:type="dxa"/>
            <w:tcBorders>
              <w:top w:val="single" w:sz="4" w:space="0" w:color="000000"/>
              <w:left w:val="single" w:sz="4" w:space="0" w:color="000000"/>
              <w:bottom w:val="single" w:sz="4" w:space="0" w:color="000000"/>
              <w:right w:val="single" w:sz="4" w:space="0" w:color="000000"/>
            </w:tcBorders>
          </w:tcPr>
          <w:p w14:paraId="000000A7" w14:textId="77777777" w:rsidR="003B59C8" w:rsidRDefault="003B59C8"/>
        </w:tc>
        <w:tc>
          <w:tcPr>
            <w:tcW w:w="1102" w:type="dxa"/>
            <w:tcBorders>
              <w:top w:val="single" w:sz="4" w:space="0" w:color="000000"/>
              <w:left w:val="single" w:sz="4" w:space="0" w:color="000000"/>
              <w:bottom w:val="single" w:sz="4" w:space="0" w:color="000000"/>
              <w:right w:val="single" w:sz="4" w:space="0" w:color="000000"/>
            </w:tcBorders>
          </w:tcPr>
          <w:p w14:paraId="000000A8" w14:textId="77777777" w:rsidR="003B59C8" w:rsidRDefault="003B59C8"/>
        </w:tc>
      </w:tr>
    </w:tbl>
    <w:sdt>
      <w:sdtPr>
        <w:tag w:val="goog_rdk_31"/>
        <w:id w:val="104310198"/>
      </w:sdtPr>
      <w:sdtContent>
        <w:p w14:paraId="000000A9" w14:textId="77777777" w:rsidR="003B59C8" w:rsidRDefault="005D60CB">
          <w:pPr>
            <w:pBdr>
              <w:top w:val="nil"/>
              <w:left w:val="nil"/>
              <w:bottom w:val="nil"/>
              <w:right w:val="nil"/>
              <w:between w:val="nil"/>
            </w:pBdr>
            <w:spacing w:after="0"/>
            <w:ind w:left="720"/>
            <w:rPr>
              <w:ins w:id="4" w:author="Chris Wells" w:date="2022-12-21T07:59:00Z"/>
              <w:color w:val="000000"/>
            </w:rPr>
          </w:pPr>
          <w:r w:rsidRPr="009751FF">
            <w:rPr>
              <w:color w:val="000000"/>
              <w:vertAlign w:val="superscript"/>
            </w:rPr>
            <w:t xml:space="preserve">4 </w:t>
          </w:r>
          <w:r>
            <w:rPr>
              <w:color w:val="000000"/>
            </w:rPr>
            <w:t>Some organizations may have more than one activity that is tightly integrated across multiple elements (e.g., Trial size and Phase). Please utilize the Mixed Response for these situations.</w:t>
          </w:r>
          <w:sdt>
            <w:sdtPr>
              <w:tag w:val="goog_rdk_30"/>
              <w:id w:val="-2046051573"/>
            </w:sdtPr>
            <w:sdtContent/>
          </w:sdt>
        </w:p>
      </w:sdtContent>
    </w:sdt>
    <w:sdt>
      <w:sdtPr>
        <w:tag w:val="goog_rdk_33"/>
        <w:id w:val="1514647531"/>
      </w:sdtPr>
      <w:sdtContent>
        <w:p w14:paraId="000000AA" w14:textId="77777777" w:rsidR="003B59C8" w:rsidRPr="00394143" w:rsidRDefault="005D60CB">
          <w:pPr>
            <w:pBdr>
              <w:top w:val="nil"/>
              <w:left w:val="nil"/>
              <w:bottom w:val="nil"/>
              <w:right w:val="nil"/>
              <w:between w:val="nil"/>
            </w:pBdr>
            <w:spacing w:after="0"/>
            <w:ind w:left="720"/>
          </w:pPr>
          <w:r>
            <w:t xml:space="preserve">     </w:t>
          </w:r>
          <w:sdt>
            <w:sdtPr>
              <w:tag w:val="goog_rdk_32"/>
              <w:id w:val="-1594239874"/>
            </w:sdtPr>
            <w:sdtContent/>
          </w:sdt>
        </w:p>
      </w:sdtContent>
    </w:sdt>
    <w:p w14:paraId="000000AB" w14:textId="77777777" w:rsidR="003B59C8" w:rsidRDefault="005D60CB">
      <w:pPr>
        <w:numPr>
          <w:ilvl w:val="0"/>
          <w:numId w:val="4"/>
        </w:numPr>
        <w:spacing w:line="252" w:lineRule="auto"/>
        <w:rPr>
          <w:color w:val="FF0000"/>
        </w:rPr>
      </w:pPr>
      <w:r>
        <w:rPr>
          <w:color w:val="000000"/>
        </w:rPr>
        <w:t>Does your company have a process in place with regard to completing a Feedback Loop?</w:t>
      </w:r>
    </w:p>
    <w:p w14:paraId="000000AC" w14:textId="77777777" w:rsidR="003B59C8" w:rsidRDefault="005D60CB">
      <w:pPr>
        <w:numPr>
          <w:ilvl w:val="1"/>
          <w:numId w:val="4"/>
        </w:numPr>
        <w:spacing w:line="252" w:lineRule="auto"/>
        <w:rPr>
          <w:color w:val="FF0000"/>
        </w:rPr>
      </w:pPr>
      <w:r>
        <w:rPr>
          <w:color w:val="000000"/>
        </w:rPr>
        <w:t>Yes</w:t>
      </w:r>
    </w:p>
    <w:p w14:paraId="000000AD" w14:textId="77777777" w:rsidR="003B59C8" w:rsidRDefault="005D60CB">
      <w:pPr>
        <w:numPr>
          <w:ilvl w:val="1"/>
          <w:numId w:val="4"/>
        </w:numPr>
        <w:spacing w:line="252" w:lineRule="auto"/>
        <w:rPr>
          <w:color w:val="FF0000"/>
        </w:rPr>
      </w:pPr>
      <w:r>
        <w:rPr>
          <w:color w:val="000000"/>
        </w:rPr>
        <w:t>No</w:t>
      </w:r>
    </w:p>
    <w:sdt>
      <w:sdtPr>
        <w:tag w:val="goog_rdk_35"/>
        <w:id w:val="1555586029"/>
      </w:sdtPr>
      <w:sdtContent>
        <w:p w14:paraId="000000AE" w14:textId="77777777" w:rsidR="003B59C8" w:rsidRPr="00394143" w:rsidRDefault="00000000">
          <w:pPr>
            <w:pBdr>
              <w:top w:val="nil"/>
              <w:left w:val="nil"/>
              <w:bottom w:val="nil"/>
              <w:right w:val="nil"/>
              <w:between w:val="nil"/>
            </w:pBdr>
            <w:spacing w:after="0"/>
            <w:ind w:left="720"/>
          </w:pPr>
          <w:sdt>
            <w:sdtPr>
              <w:tag w:val="goog_rdk_34"/>
              <w:id w:val="1024597979"/>
            </w:sdtPr>
            <w:sdtContent/>
          </w:sdt>
        </w:p>
      </w:sdtContent>
    </w:sdt>
    <w:bookmarkStart w:id="5" w:name="bookmark=id.1fob9te" w:colFirst="0" w:colLast="0" w:displacedByCustomXml="next"/>
    <w:bookmarkEnd w:id="5" w:displacedByCustomXml="next"/>
    <w:sdt>
      <w:sdtPr>
        <w:tag w:val="goog_rdk_41"/>
        <w:id w:val="776150128"/>
      </w:sdtPr>
      <w:sdtContent>
        <w:p w14:paraId="000000AF" w14:textId="32A0CB01" w:rsidR="003B59C8" w:rsidRDefault="00000000">
          <w:pPr>
            <w:numPr>
              <w:ilvl w:val="0"/>
              <w:numId w:val="4"/>
            </w:numPr>
            <w:pBdr>
              <w:top w:val="nil"/>
              <w:left w:val="nil"/>
              <w:bottom w:val="nil"/>
              <w:right w:val="nil"/>
              <w:between w:val="nil"/>
            </w:pBdr>
            <w:spacing w:line="252" w:lineRule="auto"/>
          </w:pPr>
          <w:sdt>
            <w:sdtPr>
              <w:tag w:val="goog_rdk_36"/>
              <w:id w:val="-310940492"/>
            </w:sdtPr>
            <w:sdtContent/>
          </w:sdt>
          <w:sdt>
            <w:sdtPr>
              <w:tag w:val="goog_rdk_37"/>
              <w:id w:val="-1797125135"/>
            </w:sdtPr>
            <w:sdtContent/>
          </w:sdt>
          <w:sdt>
            <w:sdtPr>
              <w:tag w:val="goog_rdk_38"/>
              <w:id w:val="1870338351"/>
            </w:sdtPr>
            <w:sdtContent/>
          </w:sdt>
          <w:sdt>
            <w:sdtPr>
              <w:tag w:val="goog_rdk_39"/>
              <w:id w:val="2010629146"/>
            </w:sdtPr>
            <w:sdtContent/>
          </w:sdt>
          <w:r w:rsidR="005D60CB">
            <w:rPr>
              <w:color w:val="000000"/>
            </w:rPr>
            <w:t>How does your company document your Risk-Based Approaches to Quality? The goal of this question (and others that follow with similar activities regarding CTQ’s &amp; QBD) is to understand what and how your company makes links, if any, from these activities to QTL’s. Please check all that apply.</w:t>
          </w:r>
          <w:sdt>
            <w:sdtPr>
              <w:tag w:val="goog_rdk_40"/>
              <w:id w:val="654026831"/>
              <w:showingPlcHdr/>
            </w:sdtPr>
            <w:sdtContent>
              <w:r w:rsidR="00394143">
                <w:t xml:space="preserve">     </w:t>
              </w:r>
            </w:sdtContent>
          </w:sdt>
        </w:p>
      </w:sdtContent>
    </w:sdt>
    <w:sdt>
      <w:sdtPr>
        <w:tag w:val="goog_rdk_43"/>
        <w:id w:val="-770854707"/>
      </w:sdtPr>
      <w:sdtContent>
        <w:p w14:paraId="000000B0" w14:textId="01340B06" w:rsidR="003B59C8" w:rsidRPr="00280FC5" w:rsidRDefault="005D60CB" w:rsidP="00280FC5">
          <w:pPr>
            <w:pBdr>
              <w:top w:val="nil"/>
              <w:left w:val="nil"/>
              <w:bottom w:val="nil"/>
              <w:right w:val="nil"/>
              <w:between w:val="nil"/>
            </w:pBdr>
            <w:spacing w:line="252" w:lineRule="auto"/>
            <w:ind w:left="360"/>
            <w:rPr>
              <w:rFonts w:ascii="Arial" w:eastAsia="Arial" w:hAnsi="Arial" w:cs="Arial"/>
              <w:color w:val="000000"/>
            </w:rPr>
          </w:pPr>
          <w:r>
            <w:t xml:space="preserve">     </w:t>
          </w:r>
          <w:sdt>
            <w:sdtPr>
              <w:tag w:val="goog_rdk_42"/>
              <w:id w:val="1347753809"/>
              <w:showingPlcHdr/>
            </w:sdtPr>
            <w:sdtContent>
              <w:r>
                <w:t xml:space="preserve">     </w:t>
              </w:r>
            </w:sdtContent>
          </w:sdt>
        </w:p>
      </w:sdtContent>
    </w:sdt>
    <w:tbl>
      <w:tblPr>
        <w:tblStyle w:val="ae"/>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9"/>
        <w:gridCol w:w="1771"/>
        <w:gridCol w:w="1569"/>
        <w:gridCol w:w="1101"/>
        <w:gridCol w:w="1257"/>
        <w:gridCol w:w="892"/>
      </w:tblGrid>
      <w:tr w:rsidR="003B59C8" w14:paraId="4D88052B" w14:textId="77777777">
        <w:tc>
          <w:tcPr>
            <w:tcW w:w="2619" w:type="dxa"/>
            <w:tcBorders>
              <w:top w:val="single" w:sz="4" w:space="0" w:color="000000"/>
              <w:left w:val="single" w:sz="4" w:space="0" w:color="000000"/>
              <w:bottom w:val="single" w:sz="4" w:space="0" w:color="000000"/>
              <w:right w:val="single" w:sz="4" w:space="0" w:color="000000"/>
            </w:tcBorders>
            <w:vAlign w:val="center"/>
          </w:tcPr>
          <w:p w14:paraId="000000B1" w14:textId="77777777" w:rsidR="003B59C8" w:rsidRDefault="005D60CB">
            <w:pPr>
              <w:rPr>
                <w:b/>
              </w:rPr>
            </w:pPr>
            <w:r>
              <w:rPr>
                <w:b/>
              </w:rPr>
              <w:t>Activity</w:t>
            </w:r>
          </w:p>
        </w:tc>
        <w:tc>
          <w:tcPr>
            <w:tcW w:w="1771" w:type="dxa"/>
            <w:tcBorders>
              <w:top w:val="single" w:sz="4" w:space="0" w:color="000000"/>
              <w:left w:val="single" w:sz="4" w:space="0" w:color="000000"/>
              <w:bottom w:val="single" w:sz="4" w:space="0" w:color="000000"/>
              <w:right w:val="single" w:sz="4" w:space="0" w:color="000000"/>
            </w:tcBorders>
            <w:vAlign w:val="center"/>
          </w:tcPr>
          <w:p w14:paraId="000000B2" w14:textId="77777777" w:rsidR="003B59C8" w:rsidRDefault="005D60CB">
            <w:pPr>
              <w:rPr>
                <w:b/>
              </w:rPr>
            </w:pPr>
            <w:r>
              <w:t xml:space="preserve">     </w:t>
            </w:r>
          </w:p>
          <w:p w14:paraId="000000B3" w14:textId="77777777" w:rsidR="003B59C8" w:rsidRDefault="005D60CB">
            <w:pPr>
              <w:rPr>
                <w:b/>
              </w:rPr>
            </w:pPr>
            <w:r>
              <w:rPr>
                <w:b/>
              </w:rPr>
              <w:t>Via Technology Solution(s)</w:t>
            </w:r>
          </w:p>
        </w:tc>
        <w:tc>
          <w:tcPr>
            <w:tcW w:w="1569" w:type="dxa"/>
            <w:tcBorders>
              <w:top w:val="single" w:sz="4" w:space="0" w:color="000000"/>
              <w:left w:val="single" w:sz="4" w:space="0" w:color="000000"/>
              <w:bottom w:val="single" w:sz="4" w:space="0" w:color="000000"/>
              <w:right w:val="single" w:sz="4" w:space="0" w:color="000000"/>
            </w:tcBorders>
            <w:vAlign w:val="center"/>
          </w:tcPr>
          <w:p w14:paraId="000000B4" w14:textId="77777777" w:rsidR="003B59C8" w:rsidRDefault="005D60CB">
            <w:pPr>
              <w:rPr>
                <w:b/>
              </w:rPr>
            </w:pPr>
            <w:r>
              <w:rPr>
                <w:b/>
              </w:rPr>
              <w:t>Separate, Protocol- Level Plans (for example,</w:t>
            </w:r>
            <w:r>
              <w:t xml:space="preserve">     </w:t>
            </w:r>
            <w:r>
              <w:rPr>
                <w:b/>
              </w:rPr>
              <w:t xml:space="preserve">Risk Mgmt Strategy </w:t>
            </w:r>
            <w:sdt>
              <w:sdtPr>
                <w:tag w:val="goog_rdk_44"/>
                <w:id w:val="-4361623"/>
              </w:sdtPr>
              <w:sdtContent/>
            </w:sdt>
            <w:sdt>
              <w:sdtPr>
                <w:tag w:val="goog_rdk_45"/>
                <w:id w:val="-1880542598"/>
              </w:sdtPr>
              <w:sdtContent/>
            </w:sdt>
            <w:r>
              <w:rPr>
                <w:b/>
              </w:rPr>
              <w:t>Plan, Monitoring Plan, etc.)</w:t>
            </w:r>
          </w:p>
        </w:tc>
        <w:tc>
          <w:tcPr>
            <w:tcW w:w="1101" w:type="dxa"/>
            <w:tcBorders>
              <w:top w:val="single" w:sz="4" w:space="0" w:color="000000"/>
              <w:left w:val="single" w:sz="4" w:space="0" w:color="000000"/>
              <w:bottom w:val="single" w:sz="4" w:space="0" w:color="000000"/>
              <w:right w:val="single" w:sz="4" w:space="0" w:color="000000"/>
            </w:tcBorders>
            <w:vAlign w:val="center"/>
          </w:tcPr>
          <w:p w14:paraId="000000B5" w14:textId="77777777" w:rsidR="003B59C8" w:rsidRDefault="005D60CB">
            <w:pPr>
              <w:rPr>
                <w:b/>
              </w:rPr>
            </w:pPr>
            <w:r>
              <w:rPr>
                <w:b/>
              </w:rPr>
              <w:t>Part of a Protocol- Level Plan (e.g., part of a Risk Mgmt Strategy Plan)</w:t>
            </w:r>
          </w:p>
        </w:tc>
        <w:tc>
          <w:tcPr>
            <w:tcW w:w="1257" w:type="dxa"/>
            <w:tcBorders>
              <w:top w:val="single" w:sz="4" w:space="0" w:color="000000"/>
              <w:left w:val="single" w:sz="4" w:space="0" w:color="000000"/>
              <w:bottom w:val="single" w:sz="4" w:space="0" w:color="000000"/>
              <w:right w:val="single" w:sz="4" w:space="0" w:color="000000"/>
            </w:tcBorders>
            <w:vAlign w:val="center"/>
          </w:tcPr>
          <w:p w14:paraId="000000B6" w14:textId="77777777" w:rsidR="003B59C8" w:rsidRDefault="005D60CB">
            <w:pPr>
              <w:rPr>
                <w:b/>
              </w:rPr>
            </w:pPr>
            <w:r>
              <w:rPr>
                <w:b/>
              </w:rPr>
              <w:t>Not Utilized</w:t>
            </w:r>
          </w:p>
        </w:tc>
        <w:tc>
          <w:tcPr>
            <w:tcW w:w="892" w:type="dxa"/>
            <w:tcBorders>
              <w:top w:val="single" w:sz="4" w:space="0" w:color="000000"/>
              <w:left w:val="single" w:sz="4" w:space="0" w:color="000000"/>
              <w:bottom w:val="single" w:sz="4" w:space="0" w:color="000000"/>
              <w:right w:val="single" w:sz="4" w:space="0" w:color="000000"/>
            </w:tcBorders>
            <w:vAlign w:val="center"/>
          </w:tcPr>
          <w:p w14:paraId="000000B7" w14:textId="77777777" w:rsidR="003B59C8" w:rsidRDefault="005D60CB">
            <w:pPr>
              <w:rPr>
                <w:b/>
              </w:rPr>
            </w:pPr>
            <w:r>
              <w:rPr>
                <w:b/>
              </w:rPr>
              <w:t>Other</w:t>
            </w:r>
          </w:p>
        </w:tc>
      </w:tr>
      <w:tr w:rsidR="003B59C8" w14:paraId="763B315D" w14:textId="77777777">
        <w:tc>
          <w:tcPr>
            <w:tcW w:w="2619" w:type="dxa"/>
            <w:tcBorders>
              <w:top w:val="single" w:sz="4" w:space="0" w:color="000000"/>
              <w:left w:val="single" w:sz="4" w:space="0" w:color="000000"/>
              <w:bottom w:val="single" w:sz="4" w:space="0" w:color="000000"/>
              <w:right w:val="single" w:sz="4" w:space="0" w:color="000000"/>
            </w:tcBorders>
          </w:tcPr>
          <w:p w14:paraId="000000B8" w14:textId="77777777" w:rsidR="003B59C8" w:rsidRDefault="005D60CB">
            <w:r>
              <w:t xml:space="preserve">Identification of CTQ’s </w:t>
            </w:r>
            <w:r>
              <w:rPr>
                <w:vertAlign w:val="superscript"/>
              </w:rPr>
              <w:t>1</w:t>
            </w:r>
          </w:p>
        </w:tc>
        <w:tc>
          <w:tcPr>
            <w:tcW w:w="1771" w:type="dxa"/>
            <w:tcBorders>
              <w:top w:val="single" w:sz="4" w:space="0" w:color="000000"/>
              <w:left w:val="single" w:sz="4" w:space="0" w:color="000000"/>
              <w:bottom w:val="single" w:sz="4" w:space="0" w:color="000000"/>
              <w:right w:val="single" w:sz="4" w:space="0" w:color="000000"/>
            </w:tcBorders>
          </w:tcPr>
          <w:p w14:paraId="000000B9" w14:textId="77777777" w:rsidR="003B59C8" w:rsidRDefault="003B59C8"/>
        </w:tc>
        <w:tc>
          <w:tcPr>
            <w:tcW w:w="1569" w:type="dxa"/>
            <w:tcBorders>
              <w:top w:val="single" w:sz="4" w:space="0" w:color="000000"/>
              <w:left w:val="single" w:sz="4" w:space="0" w:color="000000"/>
              <w:bottom w:val="single" w:sz="4" w:space="0" w:color="000000"/>
              <w:right w:val="single" w:sz="4" w:space="0" w:color="000000"/>
            </w:tcBorders>
          </w:tcPr>
          <w:p w14:paraId="000000BA" w14:textId="77777777" w:rsidR="003B59C8" w:rsidRDefault="003B59C8"/>
        </w:tc>
        <w:tc>
          <w:tcPr>
            <w:tcW w:w="1101" w:type="dxa"/>
            <w:tcBorders>
              <w:top w:val="single" w:sz="4" w:space="0" w:color="000000"/>
              <w:left w:val="single" w:sz="4" w:space="0" w:color="000000"/>
              <w:bottom w:val="single" w:sz="4" w:space="0" w:color="000000"/>
              <w:right w:val="single" w:sz="4" w:space="0" w:color="000000"/>
            </w:tcBorders>
          </w:tcPr>
          <w:p w14:paraId="000000BB" w14:textId="77777777" w:rsidR="003B59C8" w:rsidRDefault="003B59C8"/>
        </w:tc>
        <w:tc>
          <w:tcPr>
            <w:tcW w:w="1257" w:type="dxa"/>
            <w:tcBorders>
              <w:top w:val="single" w:sz="4" w:space="0" w:color="000000"/>
              <w:left w:val="single" w:sz="4" w:space="0" w:color="000000"/>
              <w:bottom w:val="single" w:sz="4" w:space="0" w:color="000000"/>
              <w:right w:val="single" w:sz="4" w:space="0" w:color="000000"/>
            </w:tcBorders>
          </w:tcPr>
          <w:p w14:paraId="000000BC" w14:textId="77777777" w:rsidR="003B59C8" w:rsidRDefault="003B59C8"/>
        </w:tc>
        <w:tc>
          <w:tcPr>
            <w:tcW w:w="892" w:type="dxa"/>
            <w:tcBorders>
              <w:top w:val="single" w:sz="4" w:space="0" w:color="000000"/>
              <w:left w:val="single" w:sz="4" w:space="0" w:color="000000"/>
              <w:bottom w:val="single" w:sz="4" w:space="0" w:color="000000"/>
              <w:right w:val="single" w:sz="4" w:space="0" w:color="000000"/>
            </w:tcBorders>
          </w:tcPr>
          <w:p w14:paraId="000000BD" w14:textId="77777777" w:rsidR="003B59C8" w:rsidRDefault="003B59C8"/>
        </w:tc>
      </w:tr>
      <w:tr w:rsidR="003B59C8" w14:paraId="0213655C" w14:textId="77777777">
        <w:tc>
          <w:tcPr>
            <w:tcW w:w="2619" w:type="dxa"/>
            <w:tcBorders>
              <w:top w:val="single" w:sz="4" w:space="0" w:color="000000"/>
              <w:left w:val="single" w:sz="4" w:space="0" w:color="000000"/>
              <w:bottom w:val="single" w:sz="4" w:space="0" w:color="000000"/>
              <w:right w:val="single" w:sz="4" w:space="0" w:color="000000"/>
            </w:tcBorders>
          </w:tcPr>
          <w:p w14:paraId="000000BE" w14:textId="77777777" w:rsidR="003B59C8" w:rsidRDefault="00000000">
            <w:pPr>
              <w:rPr>
                <w:vertAlign w:val="superscript"/>
              </w:rPr>
            </w:pPr>
            <w:sdt>
              <w:sdtPr>
                <w:tag w:val="goog_rdk_46"/>
                <w:id w:val="-1346236912"/>
              </w:sdtPr>
              <w:sdtContent/>
            </w:sdt>
            <w:sdt>
              <w:sdtPr>
                <w:tag w:val="goog_rdk_47"/>
                <w:id w:val="-771628875"/>
              </w:sdtPr>
              <w:sdtContent/>
            </w:sdt>
            <w:r w:rsidR="005D60CB">
              <w:t>Implementation of QbD</w:t>
            </w:r>
            <w:r w:rsidR="005D60CB">
              <w:rPr>
                <w:vertAlign w:val="superscript"/>
              </w:rPr>
              <w:t>2</w:t>
            </w:r>
          </w:p>
        </w:tc>
        <w:tc>
          <w:tcPr>
            <w:tcW w:w="1771" w:type="dxa"/>
            <w:tcBorders>
              <w:top w:val="single" w:sz="4" w:space="0" w:color="000000"/>
              <w:left w:val="single" w:sz="4" w:space="0" w:color="000000"/>
              <w:bottom w:val="single" w:sz="4" w:space="0" w:color="000000"/>
              <w:right w:val="single" w:sz="4" w:space="0" w:color="000000"/>
            </w:tcBorders>
          </w:tcPr>
          <w:p w14:paraId="000000BF" w14:textId="77777777" w:rsidR="003B59C8" w:rsidRDefault="003B59C8"/>
        </w:tc>
        <w:tc>
          <w:tcPr>
            <w:tcW w:w="1569" w:type="dxa"/>
            <w:tcBorders>
              <w:top w:val="single" w:sz="4" w:space="0" w:color="000000"/>
              <w:left w:val="single" w:sz="4" w:space="0" w:color="000000"/>
              <w:bottom w:val="single" w:sz="4" w:space="0" w:color="000000"/>
              <w:right w:val="single" w:sz="4" w:space="0" w:color="000000"/>
            </w:tcBorders>
          </w:tcPr>
          <w:p w14:paraId="000000C0" w14:textId="77777777" w:rsidR="003B59C8" w:rsidRDefault="003B59C8"/>
        </w:tc>
        <w:tc>
          <w:tcPr>
            <w:tcW w:w="1101" w:type="dxa"/>
            <w:tcBorders>
              <w:top w:val="single" w:sz="4" w:space="0" w:color="000000"/>
              <w:left w:val="single" w:sz="4" w:space="0" w:color="000000"/>
              <w:bottom w:val="single" w:sz="4" w:space="0" w:color="000000"/>
              <w:right w:val="single" w:sz="4" w:space="0" w:color="000000"/>
            </w:tcBorders>
          </w:tcPr>
          <w:p w14:paraId="000000C1" w14:textId="77777777" w:rsidR="003B59C8" w:rsidRDefault="003B59C8"/>
        </w:tc>
        <w:tc>
          <w:tcPr>
            <w:tcW w:w="1257" w:type="dxa"/>
            <w:tcBorders>
              <w:top w:val="single" w:sz="4" w:space="0" w:color="000000"/>
              <w:left w:val="single" w:sz="4" w:space="0" w:color="000000"/>
              <w:bottom w:val="single" w:sz="4" w:space="0" w:color="000000"/>
              <w:right w:val="single" w:sz="4" w:space="0" w:color="000000"/>
            </w:tcBorders>
          </w:tcPr>
          <w:p w14:paraId="000000C2" w14:textId="77777777" w:rsidR="003B59C8" w:rsidRDefault="003B59C8"/>
        </w:tc>
        <w:tc>
          <w:tcPr>
            <w:tcW w:w="892" w:type="dxa"/>
            <w:tcBorders>
              <w:top w:val="single" w:sz="4" w:space="0" w:color="000000"/>
              <w:left w:val="single" w:sz="4" w:space="0" w:color="000000"/>
              <w:bottom w:val="single" w:sz="4" w:space="0" w:color="000000"/>
              <w:right w:val="single" w:sz="4" w:space="0" w:color="000000"/>
            </w:tcBorders>
          </w:tcPr>
          <w:p w14:paraId="000000C3" w14:textId="77777777" w:rsidR="003B59C8" w:rsidRDefault="003B59C8"/>
        </w:tc>
      </w:tr>
      <w:tr w:rsidR="003B59C8" w14:paraId="3D242009" w14:textId="77777777">
        <w:tc>
          <w:tcPr>
            <w:tcW w:w="2619" w:type="dxa"/>
            <w:tcBorders>
              <w:top w:val="single" w:sz="4" w:space="0" w:color="000000"/>
              <w:left w:val="single" w:sz="4" w:space="0" w:color="000000"/>
              <w:bottom w:val="single" w:sz="4" w:space="0" w:color="000000"/>
              <w:right w:val="single" w:sz="4" w:space="0" w:color="000000"/>
            </w:tcBorders>
          </w:tcPr>
          <w:p w14:paraId="000000C4" w14:textId="77777777" w:rsidR="003B59C8" w:rsidRDefault="005D60CB">
            <w:r>
              <w:t>Implementation of a Risk Strategy</w:t>
            </w:r>
            <w:r>
              <w:rPr>
                <w:vertAlign w:val="superscript"/>
              </w:rPr>
              <w:t>3</w:t>
            </w:r>
          </w:p>
        </w:tc>
        <w:tc>
          <w:tcPr>
            <w:tcW w:w="1771" w:type="dxa"/>
            <w:tcBorders>
              <w:top w:val="single" w:sz="4" w:space="0" w:color="000000"/>
              <w:left w:val="single" w:sz="4" w:space="0" w:color="000000"/>
              <w:bottom w:val="single" w:sz="4" w:space="0" w:color="000000"/>
              <w:right w:val="single" w:sz="4" w:space="0" w:color="000000"/>
            </w:tcBorders>
          </w:tcPr>
          <w:p w14:paraId="000000C5" w14:textId="77777777" w:rsidR="003B59C8" w:rsidRDefault="003B59C8"/>
        </w:tc>
        <w:tc>
          <w:tcPr>
            <w:tcW w:w="1569" w:type="dxa"/>
            <w:tcBorders>
              <w:top w:val="single" w:sz="4" w:space="0" w:color="000000"/>
              <w:left w:val="single" w:sz="4" w:space="0" w:color="000000"/>
              <w:bottom w:val="single" w:sz="4" w:space="0" w:color="000000"/>
              <w:right w:val="single" w:sz="4" w:space="0" w:color="000000"/>
            </w:tcBorders>
          </w:tcPr>
          <w:p w14:paraId="000000C6" w14:textId="77777777" w:rsidR="003B59C8" w:rsidRDefault="003B59C8"/>
        </w:tc>
        <w:tc>
          <w:tcPr>
            <w:tcW w:w="1101" w:type="dxa"/>
            <w:tcBorders>
              <w:top w:val="single" w:sz="4" w:space="0" w:color="000000"/>
              <w:left w:val="single" w:sz="4" w:space="0" w:color="000000"/>
              <w:bottom w:val="single" w:sz="4" w:space="0" w:color="000000"/>
              <w:right w:val="single" w:sz="4" w:space="0" w:color="000000"/>
            </w:tcBorders>
          </w:tcPr>
          <w:p w14:paraId="000000C7" w14:textId="77777777" w:rsidR="003B59C8" w:rsidRDefault="003B59C8"/>
        </w:tc>
        <w:tc>
          <w:tcPr>
            <w:tcW w:w="1257" w:type="dxa"/>
            <w:tcBorders>
              <w:top w:val="single" w:sz="4" w:space="0" w:color="000000"/>
              <w:left w:val="single" w:sz="4" w:space="0" w:color="000000"/>
              <w:bottom w:val="single" w:sz="4" w:space="0" w:color="000000"/>
              <w:right w:val="single" w:sz="4" w:space="0" w:color="000000"/>
            </w:tcBorders>
          </w:tcPr>
          <w:p w14:paraId="000000C8" w14:textId="77777777" w:rsidR="003B59C8" w:rsidRDefault="003B59C8"/>
        </w:tc>
        <w:tc>
          <w:tcPr>
            <w:tcW w:w="892" w:type="dxa"/>
            <w:tcBorders>
              <w:top w:val="single" w:sz="4" w:space="0" w:color="000000"/>
              <w:left w:val="single" w:sz="4" w:space="0" w:color="000000"/>
              <w:bottom w:val="single" w:sz="4" w:space="0" w:color="000000"/>
              <w:right w:val="single" w:sz="4" w:space="0" w:color="000000"/>
            </w:tcBorders>
          </w:tcPr>
          <w:p w14:paraId="000000C9" w14:textId="77777777" w:rsidR="003B59C8" w:rsidRDefault="003B59C8"/>
        </w:tc>
      </w:tr>
      <w:tr w:rsidR="003B59C8" w14:paraId="656030C6" w14:textId="77777777">
        <w:tc>
          <w:tcPr>
            <w:tcW w:w="2619" w:type="dxa"/>
            <w:tcBorders>
              <w:top w:val="single" w:sz="4" w:space="0" w:color="000000"/>
              <w:left w:val="single" w:sz="4" w:space="0" w:color="000000"/>
              <w:bottom w:val="single" w:sz="4" w:space="0" w:color="000000"/>
              <w:right w:val="single" w:sz="4" w:space="0" w:color="000000"/>
            </w:tcBorders>
          </w:tcPr>
          <w:p w14:paraId="000000CA" w14:textId="77777777" w:rsidR="003B59C8" w:rsidRDefault="005D60CB">
            <w:r>
              <w:t>QTL’s Utilized</w:t>
            </w:r>
          </w:p>
        </w:tc>
        <w:tc>
          <w:tcPr>
            <w:tcW w:w="1771" w:type="dxa"/>
            <w:tcBorders>
              <w:top w:val="single" w:sz="4" w:space="0" w:color="000000"/>
              <w:left w:val="single" w:sz="4" w:space="0" w:color="000000"/>
              <w:bottom w:val="single" w:sz="4" w:space="0" w:color="000000"/>
              <w:right w:val="single" w:sz="4" w:space="0" w:color="000000"/>
            </w:tcBorders>
          </w:tcPr>
          <w:p w14:paraId="000000CB" w14:textId="77777777" w:rsidR="003B59C8" w:rsidRDefault="003B59C8"/>
        </w:tc>
        <w:tc>
          <w:tcPr>
            <w:tcW w:w="1569" w:type="dxa"/>
            <w:tcBorders>
              <w:top w:val="single" w:sz="4" w:space="0" w:color="000000"/>
              <w:left w:val="single" w:sz="4" w:space="0" w:color="000000"/>
              <w:bottom w:val="single" w:sz="4" w:space="0" w:color="000000"/>
              <w:right w:val="single" w:sz="4" w:space="0" w:color="000000"/>
            </w:tcBorders>
          </w:tcPr>
          <w:p w14:paraId="000000CC" w14:textId="77777777" w:rsidR="003B59C8" w:rsidRDefault="003B59C8"/>
        </w:tc>
        <w:tc>
          <w:tcPr>
            <w:tcW w:w="1101" w:type="dxa"/>
            <w:tcBorders>
              <w:top w:val="single" w:sz="4" w:space="0" w:color="000000"/>
              <w:left w:val="single" w:sz="4" w:space="0" w:color="000000"/>
              <w:bottom w:val="single" w:sz="4" w:space="0" w:color="000000"/>
              <w:right w:val="single" w:sz="4" w:space="0" w:color="000000"/>
            </w:tcBorders>
          </w:tcPr>
          <w:p w14:paraId="000000CD" w14:textId="77777777" w:rsidR="003B59C8" w:rsidRDefault="003B59C8"/>
        </w:tc>
        <w:tc>
          <w:tcPr>
            <w:tcW w:w="1257" w:type="dxa"/>
            <w:tcBorders>
              <w:top w:val="single" w:sz="4" w:space="0" w:color="000000"/>
              <w:left w:val="single" w:sz="4" w:space="0" w:color="000000"/>
              <w:bottom w:val="single" w:sz="4" w:space="0" w:color="000000"/>
              <w:right w:val="single" w:sz="4" w:space="0" w:color="000000"/>
            </w:tcBorders>
          </w:tcPr>
          <w:p w14:paraId="000000CE" w14:textId="77777777" w:rsidR="003B59C8" w:rsidRDefault="003B59C8"/>
        </w:tc>
        <w:sdt>
          <w:sdtPr>
            <w:tag w:val="goog_rdk_49"/>
            <w:id w:val="-1996401137"/>
          </w:sdtPr>
          <w:sdtContent>
            <w:tc>
              <w:tcPr>
                <w:tcW w:w="892" w:type="dxa"/>
                <w:tcBorders>
                  <w:top w:val="single" w:sz="4" w:space="0" w:color="000000"/>
                  <w:left w:val="single" w:sz="4" w:space="0" w:color="000000"/>
                  <w:bottom w:val="single" w:sz="4" w:space="0" w:color="000000"/>
                  <w:right w:val="single" w:sz="4" w:space="0" w:color="000000"/>
                </w:tcBorders>
              </w:tcPr>
              <w:sdt>
                <w:sdtPr>
                  <w:tag w:val="goog_rdk_51"/>
                  <w:id w:val="322476692"/>
                </w:sdtPr>
                <w:sdtContent>
                  <w:p w14:paraId="000000CF" w14:textId="77777777" w:rsidR="003B59C8" w:rsidRDefault="00000000">
                    <w:sdt>
                      <w:sdtPr>
                        <w:tag w:val="goog_rdk_50"/>
                        <w:id w:val="1541091757"/>
                      </w:sdtPr>
                      <w:sdtContent/>
                    </w:sdt>
                  </w:p>
                </w:sdtContent>
              </w:sdt>
            </w:tc>
          </w:sdtContent>
        </w:sdt>
      </w:tr>
      <w:tr w:rsidR="003B59C8" w14:paraId="660ED065" w14:textId="77777777">
        <w:tc>
          <w:tcPr>
            <w:tcW w:w="2619" w:type="dxa"/>
            <w:tcBorders>
              <w:top w:val="single" w:sz="4" w:space="0" w:color="000000"/>
              <w:left w:val="single" w:sz="4" w:space="0" w:color="000000"/>
              <w:bottom w:val="single" w:sz="4" w:space="0" w:color="000000"/>
              <w:right w:val="single" w:sz="4" w:space="0" w:color="000000"/>
            </w:tcBorders>
          </w:tcPr>
          <w:p w14:paraId="000000D0" w14:textId="77777777" w:rsidR="003B59C8" w:rsidRDefault="005D60CB">
            <w:r>
              <w:t>QTL Review Processes</w:t>
            </w:r>
          </w:p>
        </w:tc>
        <w:tc>
          <w:tcPr>
            <w:tcW w:w="1771" w:type="dxa"/>
            <w:tcBorders>
              <w:top w:val="single" w:sz="4" w:space="0" w:color="000000"/>
              <w:left w:val="single" w:sz="4" w:space="0" w:color="000000"/>
              <w:bottom w:val="single" w:sz="4" w:space="0" w:color="000000"/>
              <w:right w:val="single" w:sz="4" w:space="0" w:color="000000"/>
            </w:tcBorders>
          </w:tcPr>
          <w:p w14:paraId="000000D1" w14:textId="77777777" w:rsidR="003B59C8" w:rsidRDefault="003B59C8"/>
        </w:tc>
        <w:tc>
          <w:tcPr>
            <w:tcW w:w="1569" w:type="dxa"/>
            <w:tcBorders>
              <w:top w:val="single" w:sz="4" w:space="0" w:color="000000"/>
              <w:left w:val="single" w:sz="4" w:space="0" w:color="000000"/>
              <w:bottom w:val="single" w:sz="4" w:space="0" w:color="000000"/>
              <w:right w:val="single" w:sz="4" w:space="0" w:color="000000"/>
            </w:tcBorders>
          </w:tcPr>
          <w:p w14:paraId="000000D2" w14:textId="77777777" w:rsidR="003B59C8" w:rsidRDefault="003B59C8"/>
        </w:tc>
        <w:tc>
          <w:tcPr>
            <w:tcW w:w="1101" w:type="dxa"/>
            <w:tcBorders>
              <w:top w:val="single" w:sz="4" w:space="0" w:color="000000"/>
              <w:left w:val="single" w:sz="4" w:space="0" w:color="000000"/>
              <w:bottom w:val="single" w:sz="4" w:space="0" w:color="000000"/>
              <w:right w:val="single" w:sz="4" w:space="0" w:color="000000"/>
            </w:tcBorders>
          </w:tcPr>
          <w:p w14:paraId="000000D3" w14:textId="77777777" w:rsidR="003B59C8" w:rsidRDefault="003B59C8"/>
        </w:tc>
        <w:tc>
          <w:tcPr>
            <w:tcW w:w="1257" w:type="dxa"/>
            <w:tcBorders>
              <w:top w:val="single" w:sz="4" w:space="0" w:color="000000"/>
              <w:left w:val="single" w:sz="4" w:space="0" w:color="000000"/>
              <w:bottom w:val="single" w:sz="4" w:space="0" w:color="000000"/>
              <w:right w:val="single" w:sz="4" w:space="0" w:color="000000"/>
            </w:tcBorders>
          </w:tcPr>
          <w:p w14:paraId="000000D4" w14:textId="77777777" w:rsidR="003B59C8" w:rsidRDefault="003B59C8"/>
        </w:tc>
        <w:sdt>
          <w:sdtPr>
            <w:tag w:val="goog_rdk_53"/>
            <w:id w:val="-210495049"/>
          </w:sdtPr>
          <w:sdtContent>
            <w:tc>
              <w:tcPr>
                <w:tcW w:w="892" w:type="dxa"/>
                <w:tcBorders>
                  <w:top w:val="single" w:sz="4" w:space="0" w:color="000000"/>
                  <w:left w:val="single" w:sz="4" w:space="0" w:color="000000"/>
                  <w:bottom w:val="single" w:sz="4" w:space="0" w:color="000000"/>
                  <w:right w:val="single" w:sz="4" w:space="0" w:color="000000"/>
                </w:tcBorders>
              </w:tcPr>
              <w:sdt>
                <w:sdtPr>
                  <w:tag w:val="goog_rdk_55"/>
                  <w:id w:val="-1412535994"/>
                </w:sdtPr>
                <w:sdtContent>
                  <w:p w14:paraId="000000D5" w14:textId="77777777" w:rsidR="003B59C8" w:rsidRDefault="00000000">
                    <w:sdt>
                      <w:sdtPr>
                        <w:tag w:val="goog_rdk_54"/>
                        <w:id w:val="1819767489"/>
                      </w:sdtPr>
                      <w:sdtContent/>
                    </w:sdt>
                  </w:p>
                </w:sdtContent>
              </w:sdt>
            </w:tc>
          </w:sdtContent>
        </w:sdt>
      </w:tr>
      <w:tr w:rsidR="003B59C8" w14:paraId="1938B999" w14:textId="77777777">
        <w:tc>
          <w:tcPr>
            <w:tcW w:w="2619" w:type="dxa"/>
            <w:tcBorders>
              <w:top w:val="single" w:sz="4" w:space="0" w:color="000000"/>
              <w:left w:val="single" w:sz="4" w:space="0" w:color="000000"/>
              <w:bottom w:val="single" w:sz="4" w:space="0" w:color="000000"/>
              <w:right w:val="single" w:sz="4" w:space="0" w:color="000000"/>
            </w:tcBorders>
          </w:tcPr>
          <w:p w14:paraId="000000D6" w14:textId="77777777" w:rsidR="003B59C8" w:rsidRDefault="005D60CB">
            <w:r>
              <w:t>QTL’s Aligned with CtQ’s</w:t>
            </w:r>
          </w:p>
        </w:tc>
        <w:tc>
          <w:tcPr>
            <w:tcW w:w="1771" w:type="dxa"/>
            <w:tcBorders>
              <w:top w:val="single" w:sz="4" w:space="0" w:color="000000"/>
              <w:left w:val="single" w:sz="4" w:space="0" w:color="000000"/>
              <w:bottom w:val="single" w:sz="4" w:space="0" w:color="000000"/>
              <w:right w:val="single" w:sz="4" w:space="0" w:color="000000"/>
            </w:tcBorders>
          </w:tcPr>
          <w:p w14:paraId="000000D7" w14:textId="77777777" w:rsidR="003B59C8" w:rsidRDefault="003B59C8"/>
        </w:tc>
        <w:tc>
          <w:tcPr>
            <w:tcW w:w="1569" w:type="dxa"/>
            <w:tcBorders>
              <w:top w:val="single" w:sz="4" w:space="0" w:color="000000"/>
              <w:left w:val="single" w:sz="4" w:space="0" w:color="000000"/>
              <w:bottom w:val="single" w:sz="4" w:space="0" w:color="000000"/>
              <w:right w:val="single" w:sz="4" w:space="0" w:color="000000"/>
            </w:tcBorders>
          </w:tcPr>
          <w:p w14:paraId="000000D8" w14:textId="77777777" w:rsidR="003B59C8" w:rsidRDefault="003B59C8"/>
        </w:tc>
        <w:tc>
          <w:tcPr>
            <w:tcW w:w="1101" w:type="dxa"/>
            <w:tcBorders>
              <w:top w:val="single" w:sz="4" w:space="0" w:color="000000"/>
              <w:left w:val="single" w:sz="4" w:space="0" w:color="000000"/>
              <w:bottom w:val="single" w:sz="4" w:space="0" w:color="000000"/>
              <w:right w:val="single" w:sz="4" w:space="0" w:color="000000"/>
            </w:tcBorders>
          </w:tcPr>
          <w:p w14:paraId="000000D9" w14:textId="77777777" w:rsidR="003B59C8" w:rsidRDefault="003B59C8"/>
        </w:tc>
        <w:tc>
          <w:tcPr>
            <w:tcW w:w="1257" w:type="dxa"/>
            <w:tcBorders>
              <w:top w:val="single" w:sz="4" w:space="0" w:color="000000"/>
              <w:left w:val="single" w:sz="4" w:space="0" w:color="000000"/>
              <w:bottom w:val="single" w:sz="4" w:space="0" w:color="000000"/>
              <w:right w:val="single" w:sz="4" w:space="0" w:color="000000"/>
            </w:tcBorders>
          </w:tcPr>
          <w:p w14:paraId="000000DA" w14:textId="77777777" w:rsidR="003B59C8" w:rsidRDefault="003B59C8"/>
        </w:tc>
        <w:sdt>
          <w:sdtPr>
            <w:tag w:val="goog_rdk_57"/>
            <w:id w:val="2023740214"/>
          </w:sdtPr>
          <w:sdtContent>
            <w:tc>
              <w:tcPr>
                <w:tcW w:w="892" w:type="dxa"/>
                <w:tcBorders>
                  <w:top w:val="single" w:sz="4" w:space="0" w:color="000000"/>
                  <w:left w:val="single" w:sz="4" w:space="0" w:color="000000"/>
                  <w:bottom w:val="single" w:sz="4" w:space="0" w:color="000000"/>
                  <w:right w:val="single" w:sz="4" w:space="0" w:color="000000"/>
                </w:tcBorders>
              </w:tcPr>
              <w:sdt>
                <w:sdtPr>
                  <w:tag w:val="goog_rdk_59"/>
                  <w:id w:val="1890609201"/>
                </w:sdtPr>
                <w:sdtContent>
                  <w:p w14:paraId="000000DB" w14:textId="77777777" w:rsidR="003B59C8" w:rsidRDefault="00000000">
                    <w:sdt>
                      <w:sdtPr>
                        <w:tag w:val="goog_rdk_58"/>
                        <w:id w:val="-1027948048"/>
                      </w:sdtPr>
                      <w:sdtContent/>
                    </w:sdt>
                  </w:p>
                </w:sdtContent>
              </w:sdt>
            </w:tc>
          </w:sdtContent>
        </w:sdt>
      </w:tr>
      <w:tr w:rsidR="003B59C8" w14:paraId="065F83B0" w14:textId="77777777">
        <w:tc>
          <w:tcPr>
            <w:tcW w:w="2619" w:type="dxa"/>
            <w:tcBorders>
              <w:top w:val="single" w:sz="4" w:space="0" w:color="000000"/>
              <w:left w:val="single" w:sz="4" w:space="0" w:color="000000"/>
              <w:bottom w:val="single" w:sz="4" w:space="0" w:color="000000"/>
              <w:right w:val="single" w:sz="4" w:space="0" w:color="000000"/>
            </w:tcBorders>
          </w:tcPr>
          <w:p w14:paraId="000000DC" w14:textId="77777777" w:rsidR="003B59C8" w:rsidRDefault="005D60CB">
            <w:r>
              <w:t>Frequency of QTL Review</w:t>
            </w:r>
          </w:p>
        </w:tc>
        <w:tc>
          <w:tcPr>
            <w:tcW w:w="1771" w:type="dxa"/>
            <w:tcBorders>
              <w:top w:val="single" w:sz="4" w:space="0" w:color="000000"/>
              <w:left w:val="single" w:sz="4" w:space="0" w:color="000000"/>
              <w:bottom w:val="single" w:sz="4" w:space="0" w:color="000000"/>
              <w:right w:val="single" w:sz="4" w:space="0" w:color="000000"/>
            </w:tcBorders>
          </w:tcPr>
          <w:p w14:paraId="000000DD" w14:textId="77777777" w:rsidR="003B59C8" w:rsidRDefault="003B59C8"/>
        </w:tc>
        <w:tc>
          <w:tcPr>
            <w:tcW w:w="1569" w:type="dxa"/>
            <w:tcBorders>
              <w:top w:val="single" w:sz="4" w:space="0" w:color="000000"/>
              <w:left w:val="single" w:sz="4" w:space="0" w:color="000000"/>
              <w:bottom w:val="single" w:sz="4" w:space="0" w:color="000000"/>
              <w:right w:val="single" w:sz="4" w:space="0" w:color="000000"/>
            </w:tcBorders>
          </w:tcPr>
          <w:p w14:paraId="000000DE" w14:textId="77777777" w:rsidR="003B59C8" w:rsidRDefault="003B59C8"/>
        </w:tc>
        <w:tc>
          <w:tcPr>
            <w:tcW w:w="1101" w:type="dxa"/>
            <w:tcBorders>
              <w:top w:val="single" w:sz="4" w:space="0" w:color="000000"/>
              <w:left w:val="single" w:sz="4" w:space="0" w:color="000000"/>
              <w:bottom w:val="single" w:sz="4" w:space="0" w:color="000000"/>
              <w:right w:val="single" w:sz="4" w:space="0" w:color="000000"/>
            </w:tcBorders>
          </w:tcPr>
          <w:p w14:paraId="000000DF" w14:textId="77777777" w:rsidR="003B59C8" w:rsidRDefault="003B59C8"/>
        </w:tc>
        <w:tc>
          <w:tcPr>
            <w:tcW w:w="1257" w:type="dxa"/>
            <w:tcBorders>
              <w:top w:val="single" w:sz="4" w:space="0" w:color="000000"/>
              <w:left w:val="single" w:sz="4" w:space="0" w:color="000000"/>
              <w:bottom w:val="single" w:sz="4" w:space="0" w:color="000000"/>
              <w:right w:val="single" w:sz="4" w:space="0" w:color="000000"/>
            </w:tcBorders>
          </w:tcPr>
          <w:p w14:paraId="000000E0" w14:textId="77777777" w:rsidR="003B59C8" w:rsidRDefault="003B59C8"/>
        </w:tc>
        <w:sdt>
          <w:sdtPr>
            <w:tag w:val="goog_rdk_61"/>
            <w:id w:val="2127197221"/>
          </w:sdtPr>
          <w:sdtContent>
            <w:tc>
              <w:tcPr>
                <w:tcW w:w="892" w:type="dxa"/>
                <w:tcBorders>
                  <w:top w:val="single" w:sz="4" w:space="0" w:color="000000"/>
                  <w:left w:val="single" w:sz="4" w:space="0" w:color="000000"/>
                  <w:bottom w:val="single" w:sz="4" w:space="0" w:color="000000"/>
                  <w:right w:val="single" w:sz="4" w:space="0" w:color="000000"/>
                </w:tcBorders>
              </w:tcPr>
              <w:sdt>
                <w:sdtPr>
                  <w:tag w:val="goog_rdk_63"/>
                  <w:id w:val="-1451315733"/>
                </w:sdtPr>
                <w:sdtContent>
                  <w:p w14:paraId="000000E1" w14:textId="77777777" w:rsidR="003B59C8" w:rsidRDefault="00000000">
                    <w:sdt>
                      <w:sdtPr>
                        <w:tag w:val="goog_rdk_62"/>
                        <w:id w:val="1617555176"/>
                      </w:sdtPr>
                      <w:sdtContent/>
                    </w:sdt>
                  </w:p>
                </w:sdtContent>
              </w:sdt>
            </w:tc>
          </w:sdtContent>
        </w:sdt>
      </w:tr>
      <w:tr w:rsidR="003B59C8" w14:paraId="6E8E5C87" w14:textId="77777777">
        <w:tc>
          <w:tcPr>
            <w:tcW w:w="2619" w:type="dxa"/>
            <w:tcBorders>
              <w:top w:val="single" w:sz="4" w:space="0" w:color="000000"/>
              <w:left w:val="single" w:sz="4" w:space="0" w:color="000000"/>
              <w:bottom w:val="single" w:sz="4" w:space="0" w:color="000000"/>
              <w:right w:val="single" w:sz="4" w:space="0" w:color="000000"/>
            </w:tcBorders>
          </w:tcPr>
          <w:p w14:paraId="000000E2" w14:textId="77777777" w:rsidR="003B59C8" w:rsidRDefault="005D60CB">
            <w:r>
              <w:t>Communication of QTL Breaches</w:t>
            </w:r>
          </w:p>
        </w:tc>
        <w:tc>
          <w:tcPr>
            <w:tcW w:w="1771" w:type="dxa"/>
            <w:tcBorders>
              <w:top w:val="single" w:sz="4" w:space="0" w:color="000000"/>
              <w:left w:val="single" w:sz="4" w:space="0" w:color="000000"/>
              <w:bottom w:val="single" w:sz="4" w:space="0" w:color="000000"/>
              <w:right w:val="single" w:sz="4" w:space="0" w:color="000000"/>
            </w:tcBorders>
          </w:tcPr>
          <w:p w14:paraId="000000E3" w14:textId="77777777" w:rsidR="003B59C8" w:rsidRDefault="003B59C8"/>
        </w:tc>
        <w:tc>
          <w:tcPr>
            <w:tcW w:w="1569" w:type="dxa"/>
            <w:tcBorders>
              <w:top w:val="single" w:sz="4" w:space="0" w:color="000000"/>
              <w:left w:val="single" w:sz="4" w:space="0" w:color="000000"/>
              <w:bottom w:val="single" w:sz="4" w:space="0" w:color="000000"/>
              <w:right w:val="single" w:sz="4" w:space="0" w:color="000000"/>
            </w:tcBorders>
          </w:tcPr>
          <w:p w14:paraId="000000E4" w14:textId="77777777" w:rsidR="003B59C8" w:rsidRDefault="003B59C8"/>
        </w:tc>
        <w:tc>
          <w:tcPr>
            <w:tcW w:w="1101" w:type="dxa"/>
            <w:tcBorders>
              <w:top w:val="single" w:sz="4" w:space="0" w:color="000000"/>
              <w:left w:val="single" w:sz="4" w:space="0" w:color="000000"/>
              <w:bottom w:val="single" w:sz="4" w:space="0" w:color="000000"/>
              <w:right w:val="single" w:sz="4" w:space="0" w:color="000000"/>
            </w:tcBorders>
          </w:tcPr>
          <w:p w14:paraId="000000E5" w14:textId="77777777" w:rsidR="003B59C8" w:rsidRDefault="003B59C8"/>
        </w:tc>
        <w:tc>
          <w:tcPr>
            <w:tcW w:w="1257" w:type="dxa"/>
            <w:tcBorders>
              <w:top w:val="single" w:sz="4" w:space="0" w:color="000000"/>
              <w:left w:val="single" w:sz="4" w:space="0" w:color="000000"/>
              <w:bottom w:val="single" w:sz="4" w:space="0" w:color="000000"/>
              <w:right w:val="single" w:sz="4" w:space="0" w:color="000000"/>
            </w:tcBorders>
          </w:tcPr>
          <w:p w14:paraId="000000E6" w14:textId="77777777" w:rsidR="003B59C8" w:rsidRDefault="003B59C8"/>
        </w:tc>
        <w:sdt>
          <w:sdtPr>
            <w:tag w:val="goog_rdk_65"/>
            <w:id w:val="-630794447"/>
          </w:sdtPr>
          <w:sdtContent>
            <w:tc>
              <w:tcPr>
                <w:tcW w:w="892" w:type="dxa"/>
                <w:tcBorders>
                  <w:top w:val="single" w:sz="4" w:space="0" w:color="000000"/>
                  <w:left w:val="single" w:sz="4" w:space="0" w:color="000000"/>
                  <w:bottom w:val="single" w:sz="4" w:space="0" w:color="000000"/>
                  <w:right w:val="single" w:sz="4" w:space="0" w:color="000000"/>
                </w:tcBorders>
              </w:tcPr>
              <w:sdt>
                <w:sdtPr>
                  <w:tag w:val="goog_rdk_67"/>
                  <w:id w:val="700907591"/>
                </w:sdtPr>
                <w:sdtContent>
                  <w:p w14:paraId="000000E7" w14:textId="77777777" w:rsidR="003B59C8" w:rsidRDefault="00000000">
                    <w:sdt>
                      <w:sdtPr>
                        <w:tag w:val="goog_rdk_66"/>
                        <w:id w:val="848760292"/>
                      </w:sdtPr>
                      <w:sdtContent/>
                    </w:sdt>
                  </w:p>
                </w:sdtContent>
              </w:sdt>
            </w:tc>
          </w:sdtContent>
        </w:sdt>
      </w:tr>
      <w:tr w:rsidR="003B59C8" w14:paraId="6BF27720" w14:textId="77777777">
        <w:tc>
          <w:tcPr>
            <w:tcW w:w="2619" w:type="dxa"/>
            <w:tcBorders>
              <w:top w:val="single" w:sz="4" w:space="0" w:color="000000"/>
              <w:left w:val="single" w:sz="4" w:space="0" w:color="000000"/>
              <w:bottom w:val="single" w:sz="4" w:space="0" w:color="000000"/>
              <w:right w:val="single" w:sz="4" w:space="0" w:color="000000"/>
            </w:tcBorders>
          </w:tcPr>
          <w:p w14:paraId="000000E8" w14:textId="77777777" w:rsidR="003B59C8" w:rsidRDefault="005D60CB">
            <w:r>
              <w:t>Implementation of Corrective Actions</w:t>
            </w:r>
          </w:p>
        </w:tc>
        <w:tc>
          <w:tcPr>
            <w:tcW w:w="1771" w:type="dxa"/>
            <w:tcBorders>
              <w:top w:val="single" w:sz="4" w:space="0" w:color="000000"/>
              <w:left w:val="single" w:sz="4" w:space="0" w:color="000000"/>
              <w:bottom w:val="single" w:sz="4" w:space="0" w:color="000000"/>
              <w:right w:val="single" w:sz="4" w:space="0" w:color="000000"/>
            </w:tcBorders>
          </w:tcPr>
          <w:p w14:paraId="000000E9" w14:textId="77777777" w:rsidR="003B59C8" w:rsidRDefault="003B59C8"/>
        </w:tc>
        <w:tc>
          <w:tcPr>
            <w:tcW w:w="1569" w:type="dxa"/>
            <w:tcBorders>
              <w:top w:val="single" w:sz="4" w:space="0" w:color="000000"/>
              <w:left w:val="single" w:sz="4" w:space="0" w:color="000000"/>
              <w:bottom w:val="single" w:sz="4" w:space="0" w:color="000000"/>
              <w:right w:val="single" w:sz="4" w:space="0" w:color="000000"/>
            </w:tcBorders>
          </w:tcPr>
          <w:p w14:paraId="000000EA" w14:textId="77777777" w:rsidR="003B59C8" w:rsidRDefault="003B59C8"/>
        </w:tc>
        <w:tc>
          <w:tcPr>
            <w:tcW w:w="1101" w:type="dxa"/>
            <w:tcBorders>
              <w:top w:val="single" w:sz="4" w:space="0" w:color="000000"/>
              <w:left w:val="single" w:sz="4" w:space="0" w:color="000000"/>
              <w:bottom w:val="single" w:sz="4" w:space="0" w:color="000000"/>
              <w:right w:val="single" w:sz="4" w:space="0" w:color="000000"/>
            </w:tcBorders>
          </w:tcPr>
          <w:p w14:paraId="000000EB" w14:textId="77777777" w:rsidR="003B59C8" w:rsidRDefault="003B59C8"/>
        </w:tc>
        <w:tc>
          <w:tcPr>
            <w:tcW w:w="1257" w:type="dxa"/>
            <w:tcBorders>
              <w:top w:val="single" w:sz="4" w:space="0" w:color="000000"/>
              <w:left w:val="single" w:sz="4" w:space="0" w:color="000000"/>
              <w:bottom w:val="single" w:sz="4" w:space="0" w:color="000000"/>
              <w:right w:val="single" w:sz="4" w:space="0" w:color="000000"/>
            </w:tcBorders>
          </w:tcPr>
          <w:p w14:paraId="000000EC" w14:textId="77777777" w:rsidR="003B59C8" w:rsidRDefault="003B59C8"/>
        </w:tc>
        <w:sdt>
          <w:sdtPr>
            <w:tag w:val="goog_rdk_69"/>
            <w:id w:val="1993669698"/>
          </w:sdtPr>
          <w:sdtContent>
            <w:tc>
              <w:tcPr>
                <w:tcW w:w="892" w:type="dxa"/>
                <w:tcBorders>
                  <w:top w:val="single" w:sz="4" w:space="0" w:color="000000"/>
                  <w:left w:val="single" w:sz="4" w:space="0" w:color="000000"/>
                  <w:bottom w:val="single" w:sz="4" w:space="0" w:color="000000"/>
                  <w:right w:val="single" w:sz="4" w:space="0" w:color="000000"/>
                </w:tcBorders>
              </w:tcPr>
              <w:sdt>
                <w:sdtPr>
                  <w:tag w:val="goog_rdk_71"/>
                  <w:id w:val="-19862232"/>
                </w:sdtPr>
                <w:sdtContent>
                  <w:p w14:paraId="000000ED" w14:textId="77777777" w:rsidR="003B59C8" w:rsidRDefault="00000000">
                    <w:sdt>
                      <w:sdtPr>
                        <w:tag w:val="goog_rdk_70"/>
                        <w:id w:val="-855582866"/>
                      </w:sdtPr>
                      <w:sdtContent/>
                    </w:sdt>
                  </w:p>
                </w:sdtContent>
              </w:sdt>
            </w:tc>
          </w:sdtContent>
        </w:sdt>
      </w:tr>
      <w:tr w:rsidR="003B59C8" w14:paraId="75398BF9" w14:textId="77777777">
        <w:tc>
          <w:tcPr>
            <w:tcW w:w="2619" w:type="dxa"/>
            <w:tcBorders>
              <w:top w:val="single" w:sz="4" w:space="0" w:color="000000"/>
              <w:left w:val="single" w:sz="4" w:space="0" w:color="000000"/>
              <w:bottom w:val="single" w:sz="4" w:space="0" w:color="000000"/>
              <w:right w:val="single" w:sz="4" w:space="0" w:color="000000"/>
            </w:tcBorders>
          </w:tcPr>
          <w:p w14:paraId="000000EE" w14:textId="77777777" w:rsidR="003B59C8" w:rsidRDefault="005D60CB">
            <w:r>
              <w:t>Reporting Significant QTL Deviations in CSR</w:t>
            </w:r>
          </w:p>
        </w:tc>
        <w:tc>
          <w:tcPr>
            <w:tcW w:w="1771" w:type="dxa"/>
            <w:tcBorders>
              <w:top w:val="single" w:sz="4" w:space="0" w:color="000000"/>
              <w:left w:val="single" w:sz="4" w:space="0" w:color="000000"/>
              <w:bottom w:val="single" w:sz="4" w:space="0" w:color="000000"/>
              <w:right w:val="single" w:sz="4" w:space="0" w:color="000000"/>
            </w:tcBorders>
          </w:tcPr>
          <w:p w14:paraId="000000EF" w14:textId="77777777" w:rsidR="003B59C8" w:rsidRDefault="003B59C8"/>
        </w:tc>
        <w:tc>
          <w:tcPr>
            <w:tcW w:w="1569" w:type="dxa"/>
            <w:tcBorders>
              <w:top w:val="single" w:sz="4" w:space="0" w:color="000000"/>
              <w:left w:val="single" w:sz="4" w:space="0" w:color="000000"/>
              <w:bottom w:val="single" w:sz="4" w:space="0" w:color="000000"/>
              <w:right w:val="single" w:sz="4" w:space="0" w:color="000000"/>
            </w:tcBorders>
          </w:tcPr>
          <w:p w14:paraId="000000F0" w14:textId="77777777" w:rsidR="003B59C8" w:rsidRDefault="003B59C8"/>
        </w:tc>
        <w:tc>
          <w:tcPr>
            <w:tcW w:w="1101" w:type="dxa"/>
            <w:tcBorders>
              <w:top w:val="single" w:sz="4" w:space="0" w:color="000000"/>
              <w:left w:val="single" w:sz="4" w:space="0" w:color="000000"/>
              <w:bottom w:val="single" w:sz="4" w:space="0" w:color="000000"/>
              <w:right w:val="single" w:sz="4" w:space="0" w:color="000000"/>
            </w:tcBorders>
          </w:tcPr>
          <w:p w14:paraId="000000F1" w14:textId="77777777" w:rsidR="003B59C8" w:rsidRDefault="003B59C8"/>
        </w:tc>
        <w:tc>
          <w:tcPr>
            <w:tcW w:w="1257" w:type="dxa"/>
            <w:tcBorders>
              <w:top w:val="single" w:sz="4" w:space="0" w:color="000000"/>
              <w:left w:val="single" w:sz="4" w:space="0" w:color="000000"/>
              <w:bottom w:val="single" w:sz="4" w:space="0" w:color="000000"/>
              <w:right w:val="single" w:sz="4" w:space="0" w:color="000000"/>
            </w:tcBorders>
          </w:tcPr>
          <w:p w14:paraId="000000F2" w14:textId="77777777" w:rsidR="003B59C8" w:rsidRDefault="003B59C8"/>
        </w:tc>
        <w:sdt>
          <w:sdtPr>
            <w:tag w:val="goog_rdk_73"/>
            <w:id w:val="1983192314"/>
          </w:sdtPr>
          <w:sdtContent>
            <w:tc>
              <w:tcPr>
                <w:tcW w:w="892" w:type="dxa"/>
                <w:tcBorders>
                  <w:top w:val="single" w:sz="4" w:space="0" w:color="000000"/>
                  <w:left w:val="single" w:sz="4" w:space="0" w:color="000000"/>
                  <w:bottom w:val="single" w:sz="4" w:space="0" w:color="000000"/>
                  <w:right w:val="single" w:sz="4" w:space="0" w:color="000000"/>
                </w:tcBorders>
              </w:tcPr>
              <w:sdt>
                <w:sdtPr>
                  <w:tag w:val="goog_rdk_75"/>
                  <w:id w:val="-672327964"/>
                </w:sdtPr>
                <w:sdtContent>
                  <w:p w14:paraId="000000F3" w14:textId="77777777" w:rsidR="003B59C8" w:rsidRDefault="00000000">
                    <w:sdt>
                      <w:sdtPr>
                        <w:tag w:val="goog_rdk_74"/>
                        <w:id w:val="-1616822497"/>
                      </w:sdtPr>
                      <w:sdtContent/>
                    </w:sdt>
                  </w:p>
                </w:sdtContent>
              </w:sdt>
            </w:tc>
          </w:sdtContent>
        </w:sdt>
      </w:tr>
    </w:tbl>
    <w:p w14:paraId="000000F4" w14:textId="77777777" w:rsidR="003B59C8" w:rsidRDefault="005D60CB">
      <w:r>
        <w:t>1</w:t>
      </w:r>
      <w:bookmarkStart w:id="6" w:name="bookmark=id.3znysh7" w:colFirst="0" w:colLast="0"/>
      <w:bookmarkEnd w:id="6"/>
      <w:r>
        <w:t xml:space="preserve"> See Note below Question 6  for additional information</w:t>
      </w:r>
    </w:p>
    <w:p w14:paraId="000000F5" w14:textId="77777777" w:rsidR="003B59C8" w:rsidRDefault="005D60CB">
      <w:r>
        <w:t>2</w:t>
      </w:r>
      <w:bookmarkStart w:id="7" w:name="bookmark=kix.shzpsiuwq14c" w:colFirst="0" w:colLast="0"/>
      <w:bookmarkEnd w:id="7"/>
      <w:r>
        <w:t xml:space="preserve"> See Note below Question 6  for additional information</w:t>
      </w:r>
    </w:p>
    <w:p w14:paraId="000000F6" w14:textId="77777777" w:rsidR="003B59C8" w:rsidRDefault="005D60CB">
      <w:r>
        <w:t>3 See ICH E6 (R2) Sections 5.1.1-5.1.3</w:t>
      </w:r>
    </w:p>
    <w:p w14:paraId="000000F7" w14:textId="77777777" w:rsidR="003B59C8" w:rsidRDefault="005D60CB">
      <w:pPr>
        <w:numPr>
          <w:ilvl w:val="0"/>
          <w:numId w:val="4"/>
        </w:numPr>
        <w:pBdr>
          <w:top w:val="nil"/>
          <w:left w:val="nil"/>
          <w:bottom w:val="nil"/>
          <w:right w:val="nil"/>
          <w:between w:val="nil"/>
        </w:pBdr>
        <w:spacing w:line="252" w:lineRule="auto"/>
      </w:pPr>
      <w:bookmarkStart w:id="8" w:name="bookmark=id.2et92p0" w:colFirst="0" w:colLast="0"/>
      <w:bookmarkEnd w:id="8"/>
      <w:r>
        <w:rPr>
          <w:color w:val="000000"/>
        </w:rPr>
        <w:t xml:space="preserve">How would you characterize the success of the deployment of all Risk-Based Approaches to Quality in your company? Please provide one response per </w:t>
      </w:r>
      <w:sdt>
        <w:sdtPr>
          <w:tag w:val="goog_rdk_76"/>
          <w:id w:val="2004310632"/>
        </w:sdtPr>
        <w:sdtContent/>
      </w:sdt>
      <w:sdt>
        <w:sdtPr>
          <w:tag w:val="goog_rdk_77"/>
          <w:id w:val="-1468662507"/>
        </w:sdtPr>
        <w:sdtContent/>
      </w:sdt>
      <w:r>
        <w:rPr>
          <w:color w:val="000000"/>
        </w:rPr>
        <w:t>characteristic:</w:t>
      </w:r>
    </w:p>
    <w:tbl>
      <w:tblPr>
        <w:tblStyle w:val="af"/>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701"/>
        <w:gridCol w:w="1418"/>
        <w:gridCol w:w="1417"/>
        <w:gridCol w:w="1418"/>
        <w:gridCol w:w="1275"/>
        <w:gridCol w:w="1134"/>
      </w:tblGrid>
      <w:tr w:rsidR="003B59C8" w14:paraId="7AB25B94" w14:textId="77777777">
        <w:tc>
          <w:tcPr>
            <w:tcW w:w="1838" w:type="dxa"/>
            <w:tcBorders>
              <w:top w:val="single" w:sz="4" w:space="0" w:color="000000"/>
              <w:left w:val="single" w:sz="4" w:space="0" w:color="000000"/>
              <w:bottom w:val="single" w:sz="4" w:space="0" w:color="000000"/>
              <w:right w:val="single" w:sz="4" w:space="0" w:color="000000"/>
            </w:tcBorders>
            <w:vAlign w:val="center"/>
          </w:tcPr>
          <w:p w14:paraId="000000F8" w14:textId="77777777" w:rsidR="003B59C8" w:rsidRDefault="005D60CB">
            <w:pPr>
              <w:rPr>
                <w:b/>
              </w:rPr>
            </w:pPr>
            <w:r>
              <w:rPr>
                <w:b/>
              </w:rPr>
              <w:lastRenderedPageBreak/>
              <w:t>Characteristic</w:t>
            </w:r>
          </w:p>
        </w:tc>
        <w:tc>
          <w:tcPr>
            <w:tcW w:w="1701" w:type="dxa"/>
            <w:tcBorders>
              <w:top w:val="single" w:sz="4" w:space="0" w:color="000000"/>
              <w:left w:val="single" w:sz="4" w:space="0" w:color="000000"/>
              <w:bottom w:val="single" w:sz="4" w:space="0" w:color="000000"/>
              <w:right w:val="single" w:sz="4" w:space="0" w:color="000000"/>
            </w:tcBorders>
            <w:vAlign w:val="center"/>
          </w:tcPr>
          <w:p w14:paraId="000000F9" w14:textId="77777777" w:rsidR="003B59C8" w:rsidRDefault="005D60CB">
            <w:pPr>
              <w:rPr>
                <w:b/>
              </w:rPr>
            </w:pPr>
            <w:r>
              <w:rPr>
                <w:b/>
              </w:rPr>
              <w:t>Highly Successful</w:t>
            </w:r>
          </w:p>
        </w:tc>
        <w:tc>
          <w:tcPr>
            <w:tcW w:w="1418" w:type="dxa"/>
            <w:tcBorders>
              <w:top w:val="single" w:sz="4" w:space="0" w:color="000000"/>
              <w:left w:val="single" w:sz="4" w:space="0" w:color="000000"/>
              <w:bottom w:val="single" w:sz="4" w:space="0" w:color="000000"/>
              <w:right w:val="single" w:sz="4" w:space="0" w:color="000000"/>
            </w:tcBorders>
            <w:vAlign w:val="center"/>
          </w:tcPr>
          <w:p w14:paraId="000000FA" w14:textId="77777777" w:rsidR="003B59C8" w:rsidRDefault="005D60CB">
            <w:pPr>
              <w:rPr>
                <w:b/>
              </w:rPr>
            </w:pPr>
            <w:r>
              <w:rPr>
                <w:b/>
              </w:rPr>
              <w:t>Moderately Successful</w:t>
            </w:r>
          </w:p>
        </w:tc>
        <w:tc>
          <w:tcPr>
            <w:tcW w:w="1417" w:type="dxa"/>
            <w:tcBorders>
              <w:top w:val="single" w:sz="4" w:space="0" w:color="000000"/>
              <w:left w:val="single" w:sz="4" w:space="0" w:color="000000"/>
              <w:bottom w:val="single" w:sz="4" w:space="0" w:color="000000"/>
              <w:right w:val="single" w:sz="4" w:space="0" w:color="000000"/>
            </w:tcBorders>
            <w:vAlign w:val="center"/>
          </w:tcPr>
          <w:p w14:paraId="000000FB" w14:textId="77777777" w:rsidR="003B59C8" w:rsidRDefault="005D60CB">
            <w:pPr>
              <w:rPr>
                <w:b/>
              </w:rPr>
            </w:pPr>
            <w:r>
              <w:rPr>
                <w:b/>
              </w:rPr>
              <w:t>Somewhat Successful</w:t>
            </w:r>
          </w:p>
        </w:tc>
        <w:tc>
          <w:tcPr>
            <w:tcW w:w="1418" w:type="dxa"/>
            <w:tcBorders>
              <w:top w:val="single" w:sz="4" w:space="0" w:color="000000"/>
              <w:left w:val="single" w:sz="4" w:space="0" w:color="000000"/>
              <w:bottom w:val="single" w:sz="4" w:space="0" w:color="000000"/>
              <w:right w:val="single" w:sz="4" w:space="0" w:color="000000"/>
            </w:tcBorders>
            <w:vAlign w:val="center"/>
          </w:tcPr>
          <w:p w14:paraId="000000FC" w14:textId="77777777" w:rsidR="003B59C8" w:rsidRDefault="005D60CB">
            <w:pPr>
              <w:rPr>
                <w:b/>
              </w:rPr>
            </w:pPr>
            <w:r>
              <w:rPr>
                <w:b/>
              </w:rPr>
              <w:t>Unsuccessful to Date</w:t>
            </w:r>
          </w:p>
        </w:tc>
        <w:tc>
          <w:tcPr>
            <w:tcW w:w="1275" w:type="dxa"/>
            <w:tcBorders>
              <w:top w:val="single" w:sz="4" w:space="0" w:color="000000"/>
              <w:left w:val="single" w:sz="4" w:space="0" w:color="000000"/>
              <w:bottom w:val="single" w:sz="4" w:space="0" w:color="000000"/>
              <w:right w:val="single" w:sz="4" w:space="0" w:color="000000"/>
            </w:tcBorders>
            <w:vAlign w:val="center"/>
          </w:tcPr>
          <w:p w14:paraId="000000FD" w14:textId="77777777" w:rsidR="003B59C8" w:rsidRDefault="00000000">
            <w:pPr>
              <w:rPr>
                <w:b/>
              </w:rPr>
            </w:pPr>
            <w:sdt>
              <w:sdtPr>
                <w:tag w:val="goog_rdk_78"/>
                <w:id w:val="-242022533"/>
              </w:sdtPr>
              <w:sdtContent/>
            </w:sdt>
            <w:sdt>
              <w:sdtPr>
                <w:tag w:val="goog_rdk_79"/>
                <w:id w:val="1071012233"/>
              </w:sdtPr>
              <w:sdtContent/>
            </w:sdt>
            <w:r w:rsidR="005D60CB">
              <w:rPr>
                <w:b/>
              </w:rPr>
              <w:t>Not Applicable</w:t>
            </w:r>
          </w:p>
        </w:tc>
        <w:tc>
          <w:tcPr>
            <w:tcW w:w="1134" w:type="dxa"/>
            <w:tcBorders>
              <w:top w:val="single" w:sz="4" w:space="0" w:color="000000"/>
              <w:left w:val="single" w:sz="4" w:space="0" w:color="000000"/>
              <w:bottom w:val="single" w:sz="4" w:space="0" w:color="000000"/>
              <w:right w:val="single" w:sz="4" w:space="0" w:color="000000"/>
            </w:tcBorders>
            <w:vAlign w:val="center"/>
          </w:tcPr>
          <w:p w14:paraId="000000FE" w14:textId="77777777" w:rsidR="003B59C8" w:rsidRDefault="005D60CB">
            <w:pPr>
              <w:rPr>
                <w:b/>
              </w:rPr>
            </w:pPr>
            <w:r>
              <w:rPr>
                <w:b/>
              </w:rPr>
              <w:t>Not Involved</w:t>
            </w:r>
          </w:p>
        </w:tc>
      </w:tr>
      <w:tr w:rsidR="003B59C8" w14:paraId="301D2F07" w14:textId="77777777">
        <w:tc>
          <w:tcPr>
            <w:tcW w:w="1838" w:type="dxa"/>
            <w:tcBorders>
              <w:top w:val="single" w:sz="4" w:space="0" w:color="000000"/>
              <w:left w:val="single" w:sz="4" w:space="0" w:color="000000"/>
              <w:bottom w:val="single" w:sz="4" w:space="0" w:color="000000"/>
              <w:right w:val="single" w:sz="4" w:space="0" w:color="000000"/>
            </w:tcBorders>
          </w:tcPr>
          <w:p w14:paraId="000000FF" w14:textId="77777777" w:rsidR="003B59C8" w:rsidRDefault="005D60CB">
            <w:r>
              <w:t>Senior Leadership</w:t>
            </w:r>
          </w:p>
        </w:tc>
        <w:tc>
          <w:tcPr>
            <w:tcW w:w="1701" w:type="dxa"/>
            <w:tcBorders>
              <w:top w:val="single" w:sz="4" w:space="0" w:color="000000"/>
              <w:left w:val="single" w:sz="4" w:space="0" w:color="000000"/>
              <w:bottom w:val="single" w:sz="4" w:space="0" w:color="000000"/>
              <w:right w:val="single" w:sz="4" w:space="0" w:color="000000"/>
            </w:tcBorders>
          </w:tcPr>
          <w:p w14:paraId="00000100" w14:textId="77777777" w:rsidR="003B59C8" w:rsidRDefault="005D60CB">
            <w:r>
              <w:t>Strong alignment, active participation / messaging / communication / celebrate successes</w:t>
            </w:r>
          </w:p>
        </w:tc>
        <w:tc>
          <w:tcPr>
            <w:tcW w:w="1418" w:type="dxa"/>
            <w:tcBorders>
              <w:top w:val="single" w:sz="4" w:space="0" w:color="000000"/>
              <w:left w:val="single" w:sz="4" w:space="0" w:color="000000"/>
              <w:bottom w:val="single" w:sz="4" w:space="0" w:color="000000"/>
              <w:right w:val="single" w:sz="4" w:space="0" w:color="000000"/>
            </w:tcBorders>
          </w:tcPr>
          <w:p w14:paraId="00000101" w14:textId="77777777" w:rsidR="003B59C8" w:rsidRDefault="005D60CB">
            <w:r>
              <w:t>Alignment, aware, support messaging / communication / successes</w:t>
            </w:r>
          </w:p>
        </w:tc>
        <w:tc>
          <w:tcPr>
            <w:tcW w:w="1417" w:type="dxa"/>
            <w:tcBorders>
              <w:top w:val="single" w:sz="4" w:space="0" w:color="000000"/>
              <w:left w:val="single" w:sz="4" w:space="0" w:color="000000"/>
              <w:bottom w:val="single" w:sz="4" w:space="0" w:color="000000"/>
              <w:right w:val="single" w:sz="4" w:space="0" w:color="000000"/>
            </w:tcBorders>
          </w:tcPr>
          <w:p w14:paraId="00000102" w14:textId="77777777" w:rsidR="003B59C8" w:rsidRDefault="005D60CB">
            <w:r>
              <w:t>Not all are aligned, aware during issue escalations</w:t>
            </w:r>
          </w:p>
        </w:tc>
        <w:tc>
          <w:tcPr>
            <w:tcW w:w="1418" w:type="dxa"/>
            <w:tcBorders>
              <w:top w:val="single" w:sz="4" w:space="0" w:color="000000"/>
              <w:left w:val="single" w:sz="4" w:space="0" w:color="000000"/>
              <w:bottom w:val="single" w:sz="4" w:space="0" w:color="000000"/>
              <w:right w:val="single" w:sz="4" w:space="0" w:color="000000"/>
            </w:tcBorders>
          </w:tcPr>
          <w:p w14:paraId="00000103" w14:textId="77777777" w:rsidR="003B59C8" w:rsidRDefault="005D60CB">
            <w:r>
              <w:t>No alignment, do not view as critical</w:t>
            </w:r>
          </w:p>
        </w:tc>
        <w:tc>
          <w:tcPr>
            <w:tcW w:w="1275" w:type="dxa"/>
            <w:tcBorders>
              <w:top w:val="single" w:sz="4" w:space="0" w:color="000000"/>
              <w:left w:val="single" w:sz="4" w:space="0" w:color="000000"/>
              <w:bottom w:val="single" w:sz="4" w:space="0" w:color="000000"/>
              <w:right w:val="single" w:sz="4" w:space="0" w:color="000000"/>
            </w:tcBorders>
          </w:tcPr>
          <w:p w14:paraId="00000104" w14:textId="77777777" w:rsidR="003B59C8" w:rsidRDefault="003B59C8"/>
        </w:tc>
        <w:sdt>
          <w:sdtPr>
            <w:tag w:val="goog_rdk_81"/>
            <w:id w:val="732509619"/>
          </w:sdtPr>
          <w:sdtContent>
            <w:tc>
              <w:tcPr>
                <w:tcW w:w="1134" w:type="dxa"/>
                <w:tcBorders>
                  <w:top w:val="single" w:sz="4" w:space="0" w:color="000000"/>
                  <w:left w:val="single" w:sz="4" w:space="0" w:color="000000"/>
                  <w:bottom w:val="single" w:sz="4" w:space="0" w:color="000000"/>
                  <w:right w:val="single" w:sz="4" w:space="0" w:color="000000"/>
                </w:tcBorders>
              </w:tcPr>
              <w:sdt>
                <w:sdtPr>
                  <w:tag w:val="goog_rdk_83"/>
                  <w:id w:val="170072305"/>
                </w:sdtPr>
                <w:sdtContent>
                  <w:p w14:paraId="00000105" w14:textId="77777777" w:rsidR="003B59C8" w:rsidRDefault="00000000">
                    <w:sdt>
                      <w:sdtPr>
                        <w:tag w:val="goog_rdk_82"/>
                        <w:id w:val="1323314635"/>
                      </w:sdtPr>
                      <w:sdtContent/>
                    </w:sdt>
                  </w:p>
                </w:sdtContent>
              </w:sdt>
            </w:tc>
          </w:sdtContent>
        </w:sdt>
      </w:tr>
      <w:tr w:rsidR="003B59C8" w14:paraId="3E23463A" w14:textId="77777777">
        <w:tc>
          <w:tcPr>
            <w:tcW w:w="1838" w:type="dxa"/>
            <w:tcBorders>
              <w:top w:val="single" w:sz="4" w:space="0" w:color="000000"/>
              <w:left w:val="single" w:sz="4" w:space="0" w:color="000000"/>
              <w:bottom w:val="single" w:sz="4" w:space="0" w:color="000000"/>
              <w:right w:val="single" w:sz="4" w:space="0" w:color="000000"/>
            </w:tcBorders>
          </w:tcPr>
          <w:p w14:paraId="00000106" w14:textId="77777777" w:rsidR="003B59C8" w:rsidRDefault="005D60CB">
            <w:r>
              <w:t>Functional Leaders</w:t>
            </w:r>
          </w:p>
        </w:tc>
        <w:tc>
          <w:tcPr>
            <w:tcW w:w="1701" w:type="dxa"/>
            <w:tcBorders>
              <w:top w:val="single" w:sz="4" w:space="0" w:color="000000"/>
              <w:left w:val="single" w:sz="4" w:space="0" w:color="000000"/>
              <w:bottom w:val="single" w:sz="4" w:space="0" w:color="000000"/>
              <w:right w:val="single" w:sz="4" w:space="0" w:color="000000"/>
            </w:tcBorders>
          </w:tcPr>
          <w:p w14:paraId="00000107" w14:textId="77777777" w:rsidR="003B59C8" w:rsidRDefault="005D60CB">
            <w:r>
              <w:t xml:space="preserve">All accountable </w:t>
            </w:r>
          </w:p>
        </w:tc>
        <w:tc>
          <w:tcPr>
            <w:tcW w:w="1418" w:type="dxa"/>
            <w:tcBorders>
              <w:top w:val="single" w:sz="4" w:space="0" w:color="000000"/>
              <w:left w:val="single" w:sz="4" w:space="0" w:color="000000"/>
              <w:bottom w:val="single" w:sz="4" w:space="0" w:color="000000"/>
              <w:right w:val="single" w:sz="4" w:space="0" w:color="000000"/>
            </w:tcBorders>
          </w:tcPr>
          <w:p w14:paraId="00000108" w14:textId="77777777" w:rsidR="003B59C8" w:rsidRDefault="005D60CB">
            <w:bookmarkStart w:id="9" w:name="bookmark=id.tyjcwt" w:colFirst="0" w:colLast="0"/>
            <w:bookmarkEnd w:id="9"/>
            <w:r>
              <w:t xml:space="preserve">Most accountable      </w:t>
            </w:r>
          </w:p>
        </w:tc>
        <w:tc>
          <w:tcPr>
            <w:tcW w:w="1417" w:type="dxa"/>
            <w:tcBorders>
              <w:top w:val="single" w:sz="4" w:space="0" w:color="000000"/>
              <w:left w:val="single" w:sz="4" w:space="0" w:color="000000"/>
              <w:bottom w:val="single" w:sz="4" w:space="0" w:color="000000"/>
              <w:right w:val="single" w:sz="4" w:space="0" w:color="000000"/>
            </w:tcBorders>
          </w:tcPr>
          <w:p w14:paraId="00000109" w14:textId="77777777" w:rsidR="003B59C8" w:rsidRDefault="005D60CB">
            <w:r>
              <w:t xml:space="preserve">Some accountable      </w:t>
            </w:r>
          </w:p>
        </w:tc>
        <w:tc>
          <w:tcPr>
            <w:tcW w:w="1418" w:type="dxa"/>
            <w:tcBorders>
              <w:top w:val="single" w:sz="4" w:space="0" w:color="000000"/>
              <w:left w:val="single" w:sz="4" w:space="0" w:color="000000"/>
              <w:bottom w:val="single" w:sz="4" w:space="0" w:color="000000"/>
              <w:right w:val="single" w:sz="4" w:space="0" w:color="000000"/>
            </w:tcBorders>
          </w:tcPr>
          <w:p w14:paraId="0000010A" w14:textId="77777777" w:rsidR="003B59C8" w:rsidRDefault="005D60CB">
            <w:bookmarkStart w:id="10" w:name="bookmark=id.3dy6vkm" w:colFirst="0" w:colLast="0"/>
            <w:bookmarkEnd w:id="10"/>
            <w:r>
              <w:t>Deprioritize implementation</w:t>
            </w:r>
          </w:p>
        </w:tc>
        <w:tc>
          <w:tcPr>
            <w:tcW w:w="1275" w:type="dxa"/>
            <w:tcBorders>
              <w:top w:val="single" w:sz="4" w:space="0" w:color="000000"/>
              <w:left w:val="single" w:sz="4" w:space="0" w:color="000000"/>
              <w:bottom w:val="single" w:sz="4" w:space="0" w:color="000000"/>
              <w:right w:val="single" w:sz="4" w:space="0" w:color="000000"/>
            </w:tcBorders>
          </w:tcPr>
          <w:p w14:paraId="0000010B" w14:textId="77777777" w:rsidR="003B59C8" w:rsidRDefault="003B59C8"/>
        </w:tc>
        <w:sdt>
          <w:sdtPr>
            <w:tag w:val="goog_rdk_85"/>
            <w:id w:val="1360847226"/>
          </w:sdtPr>
          <w:sdtContent>
            <w:tc>
              <w:tcPr>
                <w:tcW w:w="1134" w:type="dxa"/>
                <w:tcBorders>
                  <w:top w:val="single" w:sz="4" w:space="0" w:color="000000"/>
                  <w:left w:val="single" w:sz="4" w:space="0" w:color="000000"/>
                  <w:bottom w:val="single" w:sz="4" w:space="0" w:color="000000"/>
                  <w:right w:val="single" w:sz="4" w:space="0" w:color="000000"/>
                </w:tcBorders>
              </w:tcPr>
              <w:sdt>
                <w:sdtPr>
                  <w:tag w:val="goog_rdk_87"/>
                  <w:id w:val="-366446416"/>
                </w:sdtPr>
                <w:sdtContent>
                  <w:p w14:paraId="0000010C" w14:textId="77777777" w:rsidR="003B59C8" w:rsidRDefault="00000000">
                    <w:sdt>
                      <w:sdtPr>
                        <w:tag w:val="goog_rdk_86"/>
                        <w:id w:val="-716979345"/>
                      </w:sdtPr>
                      <w:sdtContent/>
                    </w:sdt>
                  </w:p>
                </w:sdtContent>
              </w:sdt>
            </w:tc>
          </w:sdtContent>
        </w:sdt>
      </w:tr>
      <w:tr w:rsidR="003B59C8" w14:paraId="6A49E713" w14:textId="77777777">
        <w:tc>
          <w:tcPr>
            <w:tcW w:w="1838" w:type="dxa"/>
            <w:tcBorders>
              <w:top w:val="single" w:sz="4" w:space="0" w:color="000000"/>
              <w:left w:val="single" w:sz="4" w:space="0" w:color="000000"/>
              <w:bottom w:val="single" w:sz="4" w:space="0" w:color="000000"/>
              <w:right w:val="single" w:sz="4" w:space="0" w:color="000000"/>
            </w:tcBorders>
          </w:tcPr>
          <w:p w14:paraId="0000010D" w14:textId="77777777" w:rsidR="003B59C8" w:rsidRDefault="005D60CB">
            <w:r>
              <w:t>Functional Leaders</w:t>
            </w:r>
          </w:p>
        </w:tc>
        <w:tc>
          <w:tcPr>
            <w:tcW w:w="1701" w:type="dxa"/>
            <w:tcBorders>
              <w:top w:val="single" w:sz="4" w:space="0" w:color="000000"/>
              <w:left w:val="single" w:sz="4" w:space="0" w:color="000000"/>
              <w:bottom w:val="single" w:sz="4" w:space="0" w:color="000000"/>
              <w:right w:val="single" w:sz="4" w:space="0" w:color="000000"/>
            </w:tcBorders>
          </w:tcPr>
          <w:p w14:paraId="0000010E" w14:textId="77777777" w:rsidR="003B59C8" w:rsidRDefault="005D60CB">
            <w:r>
              <w:t>All Visibly Driving implementation</w:t>
            </w:r>
          </w:p>
        </w:tc>
        <w:tc>
          <w:tcPr>
            <w:tcW w:w="1418" w:type="dxa"/>
            <w:tcBorders>
              <w:top w:val="single" w:sz="4" w:space="0" w:color="000000"/>
              <w:left w:val="single" w:sz="4" w:space="0" w:color="000000"/>
              <w:bottom w:val="single" w:sz="4" w:space="0" w:color="000000"/>
              <w:right w:val="single" w:sz="4" w:space="0" w:color="000000"/>
            </w:tcBorders>
          </w:tcPr>
          <w:p w14:paraId="0000010F" w14:textId="77777777" w:rsidR="003B59C8" w:rsidRDefault="005D60CB">
            <w:r>
              <w:t>Most Visibly Driving implementation</w:t>
            </w:r>
          </w:p>
        </w:tc>
        <w:tc>
          <w:tcPr>
            <w:tcW w:w="1417" w:type="dxa"/>
            <w:tcBorders>
              <w:top w:val="single" w:sz="4" w:space="0" w:color="000000"/>
              <w:left w:val="single" w:sz="4" w:space="0" w:color="000000"/>
              <w:bottom w:val="single" w:sz="4" w:space="0" w:color="000000"/>
              <w:right w:val="single" w:sz="4" w:space="0" w:color="000000"/>
            </w:tcBorders>
          </w:tcPr>
          <w:p w14:paraId="00000110" w14:textId="77777777" w:rsidR="003B59C8" w:rsidRDefault="005D60CB">
            <w:r>
              <w:t>Some Visibly Driving implementation</w:t>
            </w:r>
          </w:p>
        </w:tc>
        <w:tc>
          <w:tcPr>
            <w:tcW w:w="1418" w:type="dxa"/>
            <w:tcBorders>
              <w:top w:val="single" w:sz="4" w:space="0" w:color="000000"/>
              <w:left w:val="single" w:sz="4" w:space="0" w:color="000000"/>
              <w:bottom w:val="single" w:sz="4" w:space="0" w:color="000000"/>
              <w:right w:val="single" w:sz="4" w:space="0" w:color="000000"/>
            </w:tcBorders>
          </w:tcPr>
          <w:p w14:paraId="00000111" w14:textId="77777777" w:rsidR="003B59C8" w:rsidRDefault="005D60CB">
            <w:r>
              <w:t>Not Driving implementation</w:t>
            </w:r>
          </w:p>
        </w:tc>
        <w:tc>
          <w:tcPr>
            <w:tcW w:w="1275" w:type="dxa"/>
            <w:tcBorders>
              <w:top w:val="single" w:sz="4" w:space="0" w:color="000000"/>
              <w:left w:val="single" w:sz="4" w:space="0" w:color="000000"/>
              <w:bottom w:val="single" w:sz="4" w:space="0" w:color="000000"/>
              <w:right w:val="single" w:sz="4" w:space="0" w:color="000000"/>
            </w:tcBorders>
          </w:tcPr>
          <w:p w14:paraId="00000112" w14:textId="77777777" w:rsidR="003B59C8" w:rsidRDefault="003B59C8"/>
        </w:tc>
        <w:tc>
          <w:tcPr>
            <w:tcW w:w="1134" w:type="dxa"/>
            <w:tcBorders>
              <w:top w:val="single" w:sz="4" w:space="0" w:color="000000"/>
              <w:left w:val="single" w:sz="4" w:space="0" w:color="000000"/>
              <w:bottom w:val="single" w:sz="4" w:space="0" w:color="000000"/>
              <w:right w:val="single" w:sz="4" w:space="0" w:color="000000"/>
            </w:tcBorders>
          </w:tcPr>
          <w:p w14:paraId="00000113" w14:textId="77777777" w:rsidR="003B59C8" w:rsidRDefault="003B59C8"/>
        </w:tc>
      </w:tr>
      <w:tr w:rsidR="003B59C8" w14:paraId="62BEBBD2" w14:textId="77777777">
        <w:tc>
          <w:tcPr>
            <w:tcW w:w="1838" w:type="dxa"/>
            <w:tcBorders>
              <w:top w:val="single" w:sz="4" w:space="0" w:color="000000"/>
              <w:left w:val="single" w:sz="4" w:space="0" w:color="000000"/>
              <w:bottom w:val="single" w:sz="4" w:space="0" w:color="000000"/>
              <w:right w:val="single" w:sz="4" w:space="0" w:color="000000"/>
            </w:tcBorders>
          </w:tcPr>
          <w:p w14:paraId="00000114" w14:textId="77777777" w:rsidR="003B59C8" w:rsidRDefault="005D60CB">
            <w:r>
              <w:t>Change Management</w:t>
            </w:r>
          </w:p>
        </w:tc>
        <w:tc>
          <w:tcPr>
            <w:tcW w:w="1701" w:type="dxa"/>
            <w:tcBorders>
              <w:top w:val="single" w:sz="4" w:space="0" w:color="000000"/>
              <w:left w:val="single" w:sz="4" w:space="0" w:color="000000"/>
              <w:bottom w:val="single" w:sz="4" w:space="0" w:color="000000"/>
              <w:right w:val="single" w:sz="4" w:space="0" w:color="000000"/>
            </w:tcBorders>
          </w:tcPr>
          <w:p w14:paraId="00000115" w14:textId="77777777" w:rsidR="003B59C8" w:rsidRDefault="005D60CB">
            <w:r>
              <w:t>Significant presence, impact</w:t>
            </w:r>
          </w:p>
        </w:tc>
        <w:tc>
          <w:tcPr>
            <w:tcW w:w="1418" w:type="dxa"/>
            <w:tcBorders>
              <w:top w:val="single" w:sz="4" w:space="0" w:color="000000"/>
              <w:left w:val="single" w:sz="4" w:space="0" w:color="000000"/>
              <w:bottom w:val="single" w:sz="4" w:space="0" w:color="000000"/>
              <w:right w:val="single" w:sz="4" w:space="0" w:color="000000"/>
            </w:tcBorders>
          </w:tcPr>
          <w:p w14:paraId="00000116" w14:textId="77777777" w:rsidR="003B59C8" w:rsidRDefault="005D60CB">
            <w:r>
              <w:t>Strong presence, moderate impact</w:t>
            </w:r>
          </w:p>
        </w:tc>
        <w:tc>
          <w:tcPr>
            <w:tcW w:w="1417" w:type="dxa"/>
            <w:tcBorders>
              <w:top w:val="single" w:sz="4" w:space="0" w:color="000000"/>
              <w:left w:val="single" w:sz="4" w:space="0" w:color="000000"/>
              <w:bottom w:val="single" w:sz="4" w:space="0" w:color="000000"/>
              <w:right w:val="single" w:sz="4" w:space="0" w:color="000000"/>
            </w:tcBorders>
          </w:tcPr>
          <w:p w14:paraId="00000117" w14:textId="77777777" w:rsidR="003B59C8" w:rsidRDefault="005D60CB">
            <w:r>
              <w:t>Some presence, limited impact</w:t>
            </w:r>
          </w:p>
        </w:tc>
        <w:tc>
          <w:tcPr>
            <w:tcW w:w="1418" w:type="dxa"/>
            <w:tcBorders>
              <w:top w:val="single" w:sz="4" w:space="0" w:color="000000"/>
              <w:left w:val="single" w:sz="4" w:space="0" w:color="000000"/>
              <w:bottom w:val="single" w:sz="4" w:space="0" w:color="000000"/>
              <w:right w:val="single" w:sz="4" w:space="0" w:color="000000"/>
            </w:tcBorders>
          </w:tcPr>
          <w:p w14:paraId="00000118" w14:textId="77777777" w:rsidR="003B59C8" w:rsidRDefault="005D60CB">
            <w:bookmarkStart w:id="11" w:name="bookmark=id.1t3h5sf" w:colFirst="0" w:colLast="0"/>
            <w:bookmarkEnd w:id="11"/>
            <w:r>
              <w:t>Not considered, or if in place no impact</w:t>
            </w:r>
          </w:p>
        </w:tc>
        <w:tc>
          <w:tcPr>
            <w:tcW w:w="1275" w:type="dxa"/>
            <w:tcBorders>
              <w:top w:val="single" w:sz="4" w:space="0" w:color="000000"/>
              <w:left w:val="single" w:sz="4" w:space="0" w:color="000000"/>
              <w:bottom w:val="single" w:sz="4" w:space="0" w:color="000000"/>
              <w:right w:val="single" w:sz="4" w:space="0" w:color="000000"/>
            </w:tcBorders>
          </w:tcPr>
          <w:p w14:paraId="00000119" w14:textId="77777777" w:rsidR="003B59C8" w:rsidRDefault="003B59C8"/>
        </w:tc>
        <w:sdt>
          <w:sdtPr>
            <w:tag w:val="goog_rdk_89"/>
            <w:id w:val="1037856279"/>
          </w:sdtPr>
          <w:sdtContent>
            <w:tc>
              <w:tcPr>
                <w:tcW w:w="1134" w:type="dxa"/>
                <w:tcBorders>
                  <w:top w:val="single" w:sz="4" w:space="0" w:color="000000"/>
                  <w:left w:val="single" w:sz="4" w:space="0" w:color="000000"/>
                  <w:bottom w:val="single" w:sz="4" w:space="0" w:color="000000"/>
                  <w:right w:val="single" w:sz="4" w:space="0" w:color="000000"/>
                </w:tcBorders>
              </w:tcPr>
              <w:sdt>
                <w:sdtPr>
                  <w:tag w:val="goog_rdk_91"/>
                  <w:id w:val="1851446251"/>
                </w:sdtPr>
                <w:sdtContent>
                  <w:p w14:paraId="0000011A" w14:textId="77777777" w:rsidR="003B59C8" w:rsidRDefault="00000000">
                    <w:sdt>
                      <w:sdtPr>
                        <w:tag w:val="goog_rdk_90"/>
                        <w:id w:val="1617250330"/>
                      </w:sdtPr>
                      <w:sdtContent/>
                    </w:sdt>
                  </w:p>
                </w:sdtContent>
              </w:sdt>
            </w:tc>
          </w:sdtContent>
        </w:sdt>
      </w:tr>
      <w:tr w:rsidR="003B59C8" w14:paraId="0BC8E5F9" w14:textId="77777777">
        <w:tc>
          <w:tcPr>
            <w:tcW w:w="1838" w:type="dxa"/>
            <w:tcBorders>
              <w:top w:val="single" w:sz="4" w:space="0" w:color="000000"/>
              <w:left w:val="single" w:sz="4" w:space="0" w:color="000000"/>
              <w:bottom w:val="single" w:sz="4" w:space="0" w:color="000000"/>
              <w:right w:val="single" w:sz="4" w:space="0" w:color="000000"/>
            </w:tcBorders>
          </w:tcPr>
          <w:sdt>
            <w:sdtPr>
              <w:tag w:val="goog_rdk_95"/>
              <w:id w:val="-279191641"/>
            </w:sdtPr>
            <w:sdtContent>
              <w:p w14:paraId="0000011B" w14:textId="70948A6B" w:rsidR="003B59C8" w:rsidRDefault="005D60CB">
                <w:r>
                  <w:t xml:space="preserve">Continuous </w:t>
                </w:r>
                <w:sdt>
                  <w:sdtPr>
                    <w:tag w:val="goog_rdk_92"/>
                    <w:id w:val="-1804609821"/>
                  </w:sdtPr>
                  <w:sdtContent/>
                </w:sdt>
                <w:sdt>
                  <w:sdtPr>
                    <w:tag w:val="goog_rdk_93"/>
                    <w:id w:val="666212406"/>
                  </w:sdtPr>
                  <w:sdtContent/>
                </w:sdt>
                <w:r>
                  <w:t>Improvement</w:t>
                </w:r>
                <w:sdt>
                  <w:sdtPr>
                    <w:tag w:val="goog_rdk_94"/>
                    <w:id w:val="-1953392451"/>
                    <w:showingPlcHdr/>
                  </w:sdtPr>
                  <w:sdtContent>
                    <w:r w:rsidR="00642401">
                      <w:t xml:space="preserve">     </w:t>
                    </w:r>
                  </w:sdtContent>
                </w:sdt>
              </w:p>
            </w:sdtContent>
          </w:sdt>
          <w:p w14:paraId="0000011C" w14:textId="77777777" w:rsidR="003B59C8" w:rsidRDefault="005D60CB">
            <w:r>
              <w:t>(Formal Feedback Loop Process)</w:t>
            </w:r>
          </w:p>
        </w:tc>
        <w:tc>
          <w:tcPr>
            <w:tcW w:w="1701" w:type="dxa"/>
            <w:tcBorders>
              <w:top w:val="single" w:sz="4" w:space="0" w:color="000000"/>
              <w:left w:val="single" w:sz="4" w:space="0" w:color="000000"/>
              <w:bottom w:val="single" w:sz="4" w:space="0" w:color="000000"/>
              <w:right w:val="single" w:sz="4" w:space="0" w:color="000000"/>
            </w:tcBorders>
          </w:tcPr>
          <w:p w14:paraId="0000011D" w14:textId="77777777" w:rsidR="003B59C8" w:rsidRDefault="005D60CB">
            <w:r>
              <w:t>Strong approach and process impact</w:t>
            </w:r>
          </w:p>
        </w:tc>
        <w:tc>
          <w:tcPr>
            <w:tcW w:w="1418" w:type="dxa"/>
            <w:tcBorders>
              <w:top w:val="single" w:sz="4" w:space="0" w:color="000000"/>
              <w:left w:val="single" w:sz="4" w:space="0" w:color="000000"/>
              <w:bottom w:val="single" w:sz="4" w:space="0" w:color="000000"/>
              <w:right w:val="single" w:sz="4" w:space="0" w:color="000000"/>
            </w:tcBorders>
          </w:tcPr>
          <w:p w14:paraId="0000011E" w14:textId="77777777" w:rsidR="003B59C8" w:rsidRDefault="005D60CB">
            <w:r>
              <w:t>Strong approach and moderate process impact</w:t>
            </w:r>
          </w:p>
        </w:tc>
        <w:tc>
          <w:tcPr>
            <w:tcW w:w="1417" w:type="dxa"/>
            <w:tcBorders>
              <w:top w:val="single" w:sz="4" w:space="0" w:color="000000"/>
              <w:left w:val="single" w:sz="4" w:space="0" w:color="000000"/>
              <w:bottom w:val="single" w:sz="4" w:space="0" w:color="000000"/>
              <w:right w:val="single" w:sz="4" w:space="0" w:color="000000"/>
            </w:tcBorders>
          </w:tcPr>
          <w:p w14:paraId="0000011F" w14:textId="77777777" w:rsidR="003B59C8" w:rsidRDefault="005D60CB">
            <w:r>
              <w:t>Limited impact</w:t>
            </w:r>
          </w:p>
        </w:tc>
        <w:tc>
          <w:tcPr>
            <w:tcW w:w="1418" w:type="dxa"/>
            <w:tcBorders>
              <w:top w:val="single" w:sz="4" w:space="0" w:color="000000"/>
              <w:left w:val="single" w:sz="4" w:space="0" w:color="000000"/>
              <w:bottom w:val="single" w:sz="4" w:space="0" w:color="000000"/>
              <w:right w:val="single" w:sz="4" w:space="0" w:color="000000"/>
            </w:tcBorders>
          </w:tcPr>
          <w:p w14:paraId="00000120" w14:textId="77777777" w:rsidR="003B59C8" w:rsidRDefault="005D60CB">
            <w:r>
              <w:t>Not considered, or if in place no impact</w:t>
            </w:r>
          </w:p>
        </w:tc>
        <w:tc>
          <w:tcPr>
            <w:tcW w:w="1275" w:type="dxa"/>
            <w:tcBorders>
              <w:top w:val="single" w:sz="4" w:space="0" w:color="000000"/>
              <w:left w:val="single" w:sz="4" w:space="0" w:color="000000"/>
              <w:bottom w:val="single" w:sz="4" w:space="0" w:color="000000"/>
              <w:right w:val="single" w:sz="4" w:space="0" w:color="000000"/>
            </w:tcBorders>
          </w:tcPr>
          <w:p w14:paraId="00000121" w14:textId="77777777" w:rsidR="003B59C8" w:rsidRDefault="003B59C8"/>
        </w:tc>
        <w:sdt>
          <w:sdtPr>
            <w:tag w:val="goog_rdk_97"/>
            <w:id w:val="1223017522"/>
          </w:sdtPr>
          <w:sdtContent>
            <w:tc>
              <w:tcPr>
                <w:tcW w:w="1134" w:type="dxa"/>
                <w:tcBorders>
                  <w:top w:val="single" w:sz="4" w:space="0" w:color="000000"/>
                  <w:left w:val="single" w:sz="4" w:space="0" w:color="000000"/>
                  <w:bottom w:val="single" w:sz="4" w:space="0" w:color="000000"/>
                  <w:right w:val="single" w:sz="4" w:space="0" w:color="000000"/>
                </w:tcBorders>
              </w:tcPr>
              <w:sdt>
                <w:sdtPr>
                  <w:tag w:val="goog_rdk_99"/>
                  <w:id w:val="779302763"/>
                </w:sdtPr>
                <w:sdtContent>
                  <w:p w14:paraId="00000122" w14:textId="77777777" w:rsidR="003B59C8" w:rsidRDefault="00000000">
                    <w:sdt>
                      <w:sdtPr>
                        <w:tag w:val="goog_rdk_98"/>
                        <w:id w:val="2026745955"/>
                      </w:sdtPr>
                      <w:sdtContent/>
                    </w:sdt>
                  </w:p>
                </w:sdtContent>
              </w:sdt>
            </w:tc>
          </w:sdtContent>
        </w:sdt>
      </w:tr>
      <w:tr w:rsidR="003B59C8" w14:paraId="4F75809F" w14:textId="77777777">
        <w:tc>
          <w:tcPr>
            <w:tcW w:w="1838" w:type="dxa"/>
            <w:tcBorders>
              <w:top w:val="single" w:sz="4" w:space="0" w:color="000000"/>
              <w:left w:val="single" w:sz="4" w:space="0" w:color="000000"/>
              <w:bottom w:val="single" w:sz="4" w:space="0" w:color="000000"/>
              <w:right w:val="single" w:sz="4" w:space="0" w:color="000000"/>
            </w:tcBorders>
          </w:tcPr>
          <w:p w14:paraId="00000123" w14:textId="77777777" w:rsidR="003B59C8" w:rsidRDefault="005D60CB">
            <w:r>
              <w:t>Study Teams</w:t>
            </w:r>
          </w:p>
        </w:tc>
        <w:tc>
          <w:tcPr>
            <w:tcW w:w="1701" w:type="dxa"/>
            <w:tcBorders>
              <w:top w:val="single" w:sz="4" w:space="0" w:color="000000"/>
              <w:left w:val="single" w:sz="4" w:space="0" w:color="000000"/>
              <w:bottom w:val="single" w:sz="4" w:space="0" w:color="000000"/>
              <w:right w:val="single" w:sz="4" w:space="0" w:color="000000"/>
            </w:tcBorders>
          </w:tcPr>
          <w:p w14:paraId="00000124" w14:textId="77777777" w:rsidR="003B59C8" w:rsidRDefault="005D60CB">
            <w:r>
              <w:t>Vast majority of impacted teams actively engaged</w:t>
            </w:r>
          </w:p>
        </w:tc>
        <w:tc>
          <w:tcPr>
            <w:tcW w:w="1418" w:type="dxa"/>
            <w:tcBorders>
              <w:top w:val="single" w:sz="4" w:space="0" w:color="000000"/>
              <w:left w:val="single" w:sz="4" w:space="0" w:color="000000"/>
              <w:bottom w:val="single" w:sz="4" w:space="0" w:color="000000"/>
              <w:right w:val="single" w:sz="4" w:space="0" w:color="000000"/>
            </w:tcBorders>
          </w:tcPr>
          <w:p w14:paraId="00000125" w14:textId="77777777" w:rsidR="003B59C8" w:rsidRDefault="005D60CB">
            <w:r>
              <w:t>Moderate engagement, teams participate in processes</w:t>
            </w:r>
          </w:p>
        </w:tc>
        <w:tc>
          <w:tcPr>
            <w:tcW w:w="1417" w:type="dxa"/>
            <w:tcBorders>
              <w:top w:val="single" w:sz="4" w:space="0" w:color="000000"/>
              <w:left w:val="single" w:sz="4" w:space="0" w:color="000000"/>
              <w:bottom w:val="single" w:sz="4" w:space="0" w:color="000000"/>
              <w:right w:val="single" w:sz="4" w:space="0" w:color="000000"/>
            </w:tcBorders>
          </w:tcPr>
          <w:p w14:paraId="00000126" w14:textId="77777777" w:rsidR="003B59C8" w:rsidRDefault="005D60CB">
            <w:r>
              <w:t>Limited engagement, some refusing to participate</w:t>
            </w:r>
          </w:p>
        </w:tc>
        <w:tc>
          <w:tcPr>
            <w:tcW w:w="1418" w:type="dxa"/>
            <w:tcBorders>
              <w:top w:val="single" w:sz="4" w:space="0" w:color="000000"/>
              <w:left w:val="single" w:sz="4" w:space="0" w:color="000000"/>
              <w:bottom w:val="single" w:sz="4" w:space="0" w:color="000000"/>
              <w:right w:val="single" w:sz="4" w:space="0" w:color="000000"/>
            </w:tcBorders>
          </w:tcPr>
          <w:p w14:paraId="00000127" w14:textId="77777777" w:rsidR="003B59C8" w:rsidRDefault="005D60CB">
            <w:r>
              <w:t>No engagement</w:t>
            </w:r>
          </w:p>
        </w:tc>
        <w:tc>
          <w:tcPr>
            <w:tcW w:w="1275" w:type="dxa"/>
            <w:tcBorders>
              <w:top w:val="single" w:sz="4" w:space="0" w:color="000000"/>
              <w:left w:val="single" w:sz="4" w:space="0" w:color="000000"/>
              <w:bottom w:val="single" w:sz="4" w:space="0" w:color="000000"/>
              <w:right w:val="single" w:sz="4" w:space="0" w:color="000000"/>
            </w:tcBorders>
          </w:tcPr>
          <w:p w14:paraId="00000128" w14:textId="77777777" w:rsidR="003B59C8" w:rsidRDefault="003B59C8"/>
        </w:tc>
        <w:sdt>
          <w:sdtPr>
            <w:tag w:val="goog_rdk_101"/>
            <w:id w:val="-1932964980"/>
          </w:sdtPr>
          <w:sdtContent>
            <w:tc>
              <w:tcPr>
                <w:tcW w:w="1134" w:type="dxa"/>
                <w:tcBorders>
                  <w:top w:val="single" w:sz="4" w:space="0" w:color="000000"/>
                  <w:left w:val="single" w:sz="4" w:space="0" w:color="000000"/>
                  <w:bottom w:val="single" w:sz="4" w:space="0" w:color="000000"/>
                  <w:right w:val="single" w:sz="4" w:space="0" w:color="000000"/>
                </w:tcBorders>
              </w:tcPr>
              <w:sdt>
                <w:sdtPr>
                  <w:tag w:val="goog_rdk_103"/>
                  <w:id w:val="1069073614"/>
                </w:sdtPr>
                <w:sdtContent>
                  <w:p w14:paraId="00000129" w14:textId="77777777" w:rsidR="003B59C8" w:rsidRDefault="00000000">
                    <w:sdt>
                      <w:sdtPr>
                        <w:tag w:val="goog_rdk_102"/>
                        <w:id w:val="1784065901"/>
                      </w:sdtPr>
                      <w:sdtContent/>
                    </w:sdt>
                  </w:p>
                </w:sdtContent>
              </w:sdt>
            </w:tc>
          </w:sdtContent>
        </w:sdt>
      </w:tr>
      <w:tr w:rsidR="003B59C8" w14:paraId="2E5A899E" w14:textId="77777777">
        <w:tc>
          <w:tcPr>
            <w:tcW w:w="1838" w:type="dxa"/>
            <w:tcBorders>
              <w:top w:val="single" w:sz="4" w:space="0" w:color="000000"/>
              <w:left w:val="single" w:sz="4" w:space="0" w:color="000000"/>
              <w:bottom w:val="single" w:sz="4" w:space="0" w:color="000000"/>
              <w:right w:val="single" w:sz="4" w:space="0" w:color="000000"/>
            </w:tcBorders>
          </w:tcPr>
          <w:p w14:paraId="0000012A" w14:textId="77777777" w:rsidR="003B59C8" w:rsidRDefault="005D60CB">
            <w:r>
              <w:t>Mandatory Study Performance Objectives</w:t>
            </w:r>
          </w:p>
        </w:tc>
        <w:tc>
          <w:tcPr>
            <w:tcW w:w="1701" w:type="dxa"/>
            <w:tcBorders>
              <w:top w:val="single" w:sz="4" w:space="0" w:color="000000"/>
              <w:left w:val="single" w:sz="4" w:space="0" w:color="000000"/>
              <w:bottom w:val="single" w:sz="4" w:space="0" w:color="000000"/>
              <w:right w:val="single" w:sz="4" w:space="0" w:color="000000"/>
            </w:tcBorders>
          </w:tcPr>
          <w:p w14:paraId="0000012B" w14:textId="77777777" w:rsidR="003B59C8" w:rsidRDefault="005D60CB">
            <w:r>
              <w:t>Not required</w:t>
            </w:r>
          </w:p>
        </w:tc>
        <w:tc>
          <w:tcPr>
            <w:tcW w:w="1418" w:type="dxa"/>
            <w:tcBorders>
              <w:top w:val="single" w:sz="4" w:space="0" w:color="000000"/>
              <w:left w:val="single" w:sz="4" w:space="0" w:color="000000"/>
              <w:bottom w:val="single" w:sz="4" w:space="0" w:color="000000"/>
              <w:right w:val="single" w:sz="4" w:space="0" w:color="000000"/>
            </w:tcBorders>
          </w:tcPr>
          <w:p w14:paraId="0000012C" w14:textId="77777777" w:rsidR="003B59C8" w:rsidRDefault="005D60CB">
            <w:bookmarkStart w:id="12" w:name="bookmark=id.4d34og8" w:colFirst="0" w:colLast="0"/>
            <w:bookmarkEnd w:id="12"/>
            <w:r>
              <w:t>Required for lagging functions / study teams</w:t>
            </w:r>
          </w:p>
        </w:tc>
        <w:tc>
          <w:tcPr>
            <w:tcW w:w="1417" w:type="dxa"/>
            <w:tcBorders>
              <w:top w:val="single" w:sz="4" w:space="0" w:color="000000"/>
              <w:left w:val="single" w:sz="4" w:space="0" w:color="000000"/>
              <w:bottom w:val="single" w:sz="4" w:space="0" w:color="000000"/>
              <w:right w:val="single" w:sz="4" w:space="0" w:color="000000"/>
            </w:tcBorders>
          </w:tcPr>
          <w:p w14:paraId="0000012D" w14:textId="77777777" w:rsidR="003B59C8" w:rsidRDefault="005D60CB">
            <w:r>
              <w:t>Required for majority of impacted functions / study teams</w:t>
            </w:r>
          </w:p>
        </w:tc>
        <w:tc>
          <w:tcPr>
            <w:tcW w:w="1418" w:type="dxa"/>
            <w:tcBorders>
              <w:top w:val="single" w:sz="4" w:space="0" w:color="000000"/>
              <w:left w:val="single" w:sz="4" w:space="0" w:color="000000"/>
              <w:bottom w:val="single" w:sz="4" w:space="0" w:color="000000"/>
              <w:right w:val="single" w:sz="4" w:space="0" w:color="000000"/>
            </w:tcBorders>
          </w:tcPr>
          <w:p w14:paraId="0000012E" w14:textId="77777777" w:rsidR="003B59C8" w:rsidRDefault="005D60CB">
            <w:r>
              <w:t>Not prioritized</w:t>
            </w:r>
          </w:p>
        </w:tc>
        <w:tc>
          <w:tcPr>
            <w:tcW w:w="1275" w:type="dxa"/>
            <w:tcBorders>
              <w:top w:val="single" w:sz="4" w:space="0" w:color="000000"/>
              <w:left w:val="single" w:sz="4" w:space="0" w:color="000000"/>
              <w:bottom w:val="single" w:sz="4" w:space="0" w:color="000000"/>
              <w:right w:val="single" w:sz="4" w:space="0" w:color="000000"/>
            </w:tcBorders>
          </w:tcPr>
          <w:p w14:paraId="0000012F" w14:textId="77777777" w:rsidR="003B59C8" w:rsidRDefault="003B59C8"/>
        </w:tc>
        <w:sdt>
          <w:sdtPr>
            <w:tag w:val="goog_rdk_105"/>
            <w:id w:val="-696697861"/>
          </w:sdtPr>
          <w:sdtContent>
            <w:tc>
              <w:tcPr>
                <w:tcW w:w="1134" w:type="dxa"/>
                <w:tcBorders>
                  <w:top w:val="single" w:sz="4" w:space="0" w:color="000000"/>
                  <w:left w:val="single" w:sz="4" w:space="0" w:color="000000"/>
                  <w:bottom w:val="single" w:sz="4" w:space="0" w:color="000000"/>
                  <w:right w:val="single" w:sz="4" w:space="0" w:color="000000"/>
                </w:tcBorders>
              </w:tcPr>
              <w:sdt>
                <w:sdtPr>
                  <w:tag w:val="goog_rdk_107"/>
                  <w:id w:val="-1557692817"/>
                </w:sdtPr>
                <w:sdtContent>
                  <w:p w14:paraId="00000130" w14:textId="77777777" w:rsidR="003B59C8" w:rsidRDefault="00000000">
                    <w:sdt>
                      <w:sdtPr>
                        <w:tag w:val="goog_rdk_106"/>
                        <w:id w:val="-744022432"/>
                      </w:sdtPr>
                      <w:sdtContent/>
                    </w:sdt>
                  </w:p>
                </w:sdtContent>
              </w:sdt>
            </w:tc>
          </w:sdtContent>
        </w:sdt>
      </w:tr>
    </w:tbl>
    <w:p w14:paraId="00000131" w14:textId="77777777" w:rsidR="003B59C8" w:rsidRDefault="003B59C8"/>
    <w:p w14:paraId="00000132" w14:textId="77777777" w:rsidR="003B59C8" w:rsidRDefault="005D60CB">
      <w:pPr>
        <w:pBdr>
          <w:top w:val="nil"/>
          <w:left w:val="nil"/>
          <w:bottom w:val="nil"/>
          <w:right w:val="nil"/>
          <w:between w:val="nil"/>
        </w:pBdr>
        <w:spacing w:after="0" w:line="252" w:lineRule="auto"/>
      </w:pPr>
      <w:r>
        <w:t xml:space="preserve">     </w:t>
      </w:r>
      <w:sdt>
        <w:sdtPr>
          <w:tag w:val="goog_rdk_108"/>
          <w:id w:val="-994334672"/>
        </w:sdtPr>
        <w:sdtContent/>
      </w:sdt>
      <w:sdt>
        <w:sdtPr>
          <w:tag w:val="goog_rdk_109"/>
          <w:id w:val="-1383173231"/>
        </w:sdtPr>
        <w:sdtContent/>
      </w:sdt>
      <w:sdt>
        <w:sdtPr>
          <w:tag w:val="goog_rdk_110"/>
          <w:id w:val="-713116044"/>
        </w:sdtPr>
        <w:sdtContent/>
      </w:sdt>
    </w:p>
    <w:p w14:paraId="00000133" w14:textId="289EB569" w:rsidR="003B59C8" w:rsidRDefault="00000000">
      <w:pPr>
        <w:numPr>
          <w:ilvl w:val="0"/>
          <w:numId w:val="4"/>
        </w:numPr>
        <w:pBdr>
          <w:top w:val="nil"/>
          <w:left w:val="nil"/>
          <w:bottom w:val="nil"/>
          <w:right w:val="nil"/>
          <w:between w:val="nil"/>
        </w:pBdr>
        <w:spacing w:line="256" w:lineRule="auto"/>
      </w:pPr>
      <w:sdt>
        <w:sdtPr>
          <w:tag w:val="goog_rdk_112"/>
          <w:id w:val="1900093980"/>
          <w:showingPlcHdr/>
        </w:sdtPr>
        <w:sdtContent>
          <w:r w:rsidR="00642401">
            <w:t xml:space="preserve">     </w:t>
          </w:r>
        </w:sdtContent>
      </w:sdt>
      <w:r w:rsidR="005D60CB">
        <w:t xml:space="preserve">     </w:t>
      </w:r>
      <w:r w:rsidR="005D60CB">
        <w:rPr>
          <w:color w:val="000000"/>
        </w:rPr>
        <w:t>For trials that are outsourced to service providers, how are your Risk-Based Approaches to Quality managed? Please provide one response per activity:</w:t>
      </w:r>
    </w:p>
    <w:tbl>
      <w:tblPr>
        <w:tblStyle w:val="af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0"/>
        <w:gridCol w:w="1283"/>
        <w:gridCol w:w="989"/>
        <w:gridCol w:w="1169"/>
        <w:gridCol w:w="1194"/>
        <w:gridCol w:w="1675"/>
      </w:tblGrid>
      <w:tr w:rsidR="003B59C8" w14:paraId="754090DF" w14:textId="77777777">
        <w:tc>
          <w:tcPr>
            <w:tcW w:w="3760" w:type="dxa"/>
            <w:tcBorders>
              <w:top w:val="single" w:sz="4" w:space="0" w:color="000000"/>
              <w:left w:val="single" w:sz="4" w:space="0" w:color="000000"/>
              <w:bottom w:val="single" w:sz="4" w:space="0" w:color="000000"/>
              <w:right w:val="single" w:sz="4" w:space="0" w:color="000000"/>
            </w:tcBorders>
          </w:tcPr>
          <w:p w14:paraId="00000134" w14:textId="77777777" w:rsidR="003B59C8" w:rsidRDefault="005D60CB">
            <w:pPr>
              <w:rPr>
                <w:b/>
              </w:rPr>
            </w:pPr>
            <w:r>
              <w:rPr>
                <w:b/>
              </w:rPr>
              <w:t>Activity</w:t>
            </w:r>
          </w:p>
        </w:tc>
        <w:tc>
          <w:tcPr>
            <w:tcW w:w="1283" w:type="dxa"/>
            <w:tcBorders>
              <w:top w:val="single" w:sz="4" w:space="0" w:color="000000"/>
              <w:left w:val="single" w:sz="4" w:space="0" w:color="000000"/>
              <w:bottom w:val="single" w:sz="4" w:space="0" w:color="000000"/>
              <w:right w:val="single" w:sz="4" w:space="0" w:color="000000"/>
            </w:tcBorders>
          </w:tcPr>
          <w:p w14:paraId="00000135" w14:textId="77777777" w:rsidR="003B59C8" w:rsidRDefault="005D60CB">
            <w:pPr>
              <w:rPr>
                <w:b/>
              </w:rPr>
            </w:pPr>
            <w:r>
              <w:rPr>
                <w:b/>
              </w:rPr>
              <w:t>Fully Outsourced</w:t>
            </w:r>
          </w:p>
        </w:tc>
        <w:tc>
          <w:tcPr>
            <w:tcW w:w="989" w:type="dxa"/>
            <w:tcBorders>
              <w:top w:val="single" w:sz="4" w:space="0" w:color="000000"/>
              <w:left w:val="single" w:sz="4" w:space="0" w:color="000000"/>
              <w:bottom w:val="single" w:sz="4" w:space="0" w:color="000000"/>
              <w:right w:val="single" w:sz="4" w:space="0" w:color="000000"/>
            </w:tcBorders>
          </w:tcPr>
          <w:p w14:paraId="00000136" w14:textId="77777777" w:rsidR="003B59C8" w:rsidRDefault="005D60CB">
            <w:pPr>
              <w:rPr>
                <w:b/>
              </w:rPr>
            </w:pPr>
            <w:r>
              <w:rPr>
                <w:b/>
              </w:rPr>
              <w:t>Hybrid</w:t>
            </w:r>
          </w:p>
        </w:tc>
        <w:tc>
          <w:tcPr>
            <w:tcW w:w="1169" w:type="dxa"/>
            <w:tcBorders>
              <w:top w:val="single" w:sz="4" w:space="0" w:color="000000"/>
              <w:left w:val="single" w:sz="4" w:space="0" w:color="000000"/>
              <w:bottom w:val="single" w:sz="4" w:space="0" w:color="000000"/>
              <w:right w:val="single" w:sz="4" w:space="0" w:color="000000"/>
            </w:tcBorders>
          </w:tcPr>
          <w:p w14:paraId="00000137" w14:textId="77777777" w:rsidR="003B59C8" w:rsidRDefault="005D60CB">
            <w:pPr>
              <w:rPr>
                <w:b/>
              </w:rPr>
            </w:pPr>
            <w:r>
              <w:rPr>
                <w:b/>
              </w:rPr>
              <w:t>Retained Internally</w:t>
            </w:r>
          </w:p>
        </w:tc>
        <w:tc>
          <w:tcPr>
            <w:tcW w:w="1194" w:type="dxa"/>
            <w:tcBorders>
              <w:top w:val="single" w:sz="4" w:space="0" w:color="000000"/>
              <w:left w:val="single" w:sz="4" w:space="0" w:color="000000"/>
              <w:bottom w:val="single" w:sz="4" w:space="0" w:color="000000"/>
              <w:right w:val="single" w:sz="4" w:space="0" w:color="000000"/>
            </w:tcBorders>
          </w:tcPr>
          <w:p w14:paraId="00000138" w14:textId="77777777" w:rsidR="003B59C8" w:rsidRDefault="005D60CB">
            <w:pPr>
              <w:rPr>
                <w:b/>
              </w:rPr>
            </w:pPr>
            <w:r>
              <w:rPr>
                <w:b/>
              </w:rPr>
              <w:t>Activity Not Utilized</w:t>
            </w:r>
          </w:p>
        </w:tc>
        <w:tc>
          <w:tcPr>
            <w:tcW w:w="1675" w:type="dxa"/>
            <w:tcBorders>
              <w:top w:val="single" w:sz="4" w:space="0" w:color="000000"/>
              <w:left w:val="single" w:sz="4" w:space="0" w:color="000000"/>
              <w:bottom w:val="single" w:sz="4" w:space="0" w:color="000000"/>
              <w:right w:val="single" w:sz="4" w:space="0" w:color="000000"/>
            </w:tcBorders>
          </w:tcPr>
          <w:p w14:paraId="00000139" w14:textId="77777777" w:rsidR="003B59C8" w:rsidRDefault="005D60CB">
            <w:pPr>
              <w:rPr>
                <w:b/>
              </w:rPr>
            </w:pPr>
            <w:r>
              <w:rPr>
                <w:b/>
              </w:rPr>
              <w:t>Comments</w:t>
            </w:r>
          </w:p>
        </w:tc>
      </w:tr>
      <w:tr w:rsidR="003B59C8" w14:paraId="4902BC7D" w14:textId="77777777">
        <w:tc>
          <w:tcPr>
            <w:tcW w:w="3760" w:type="dxa"/>
            <w:tcBorders>
              <w:top w:val="single" w:sz="4" w:space="0" w:color="000000"/>
              <w:left w:val="single" w:sz="4" w:space="0" w:color="000000"/>
              <w:bottom w:val="single" w:sz="4" w:space="0" w:color="000000"/>
              <w:right w:val="single" w:sz="4" w:space="0" w:color="000000"/>
            </w:tcBorders>
          </w:tcPr>
          <w:p w14:paraId="0000013A" w14:textId="77777777" w:rsidR="003B59C8" w:rsidRDefault="005D60CB">
            <w:r>
              <w:t xml:space="preserve">Identification of CTQ’s </w:t>
            </w:r>
            <w:r>
              <w:rPr>
                <w:vertAlign w:val="superscript"/>
              </w:rPr>
              <w:t>1</w:t>
            </w:r>
          </w:p>
        </w:tc>
        <w:tc>
          <w:tcPr>
            <w:tcW w:w="1283" w:type="dxa"/>
            <w:tcBorders>
              <w:top w:val="single" w:sz="4" w:space="0" w:color="000000"/>
              <w:left w:val="single" w:sz="4" w:space="0" w:color="000000"/>
              <w:bottom w:val="single" w:sz="4" w:space="0" w:color="000000"/>
              <w:right w:val="single" w:sz="4" w:space="0" w:color="000000"/>
            </w:tcBorders>
          </w:tcPr>
          <w:p w14:paraId="0000013B" w14:textId="77777777" w:rsidR="003B59C8" w:rsidRDefault="003B59C8"/>
        </w:tc>
        <w:tc>
          <w:tcPr>
            <w:tcW w:w="989" w:type="dxa"/>
            <w:tcBorders>
              <w:top w:val="single" w:sz="4" w:space="0" w:color="000000"/>
              <w:left w:val="single" w:sz="4" w:space="0" w:color="000000"/>
              <w:bottom w:val="single" w:sz="4" w:space="0" w:color="000000"/>
              <w:right w:val="single" w:sz="4" w:space="0" w:color="000000"/>
            </w:tcBorders>
          </w:tcPr>
          <w:p w14:paraId="0000013C" w14:textId="77777777" w:rsidR="003B59C8" w:rsidRDefault="003B59C8"/>
        </w:tc>
        <w:tc>
          <w:tcPr>
            <w:tcW w:w="1169" w:type="dxa"/>
            <w:tcBorders>
              <w:top w:val="single" w:sz="4" w:space="0" w:color="000000"/>
              <w:left w:val="single" w:sz="4" w:space="0" w:color="000000"/>
              <w:bottom w:val="single" w:sz="4" w:space="0" w:color="000000"/>
              <w:right w:val="single" w:sz="4" w:space="0" w:color="000000"/>
            </w:tcBorders>
          </w:tcPr>
          <w:p w14:paraId="0000013D" w14:textId="77777777" w:rsidR="003B59C8" w:rsidRDefault="003B59C8"/>
        </w:tc>
        <w:tc>
          <w:tcPr>
            <w:tcW w:w="1194" w:type="dxa"/>
            <w:tcBorders>
              <w:top w:val="single" w:sz="4" w:space="0" w:color="000000"/>
              <w:left w:val="single" w:sz="4" w:space="0" w:color="000000"/>
              <w:bottom w:val="single" w:sz="4" w:space="0" w:color="000000"/>
              <w:right w:val="single" w:sz="4" w:space="0" w:color="000000"/>
            </w:tcBorders>
          </w:tcPr>
          <w:p w14:paraId="0000013E" w14:textId="77777777" w:rsidR="003B59C8" w:rsidRDefault="003B59C8"/>
        </w:tc>
        <w:tc>
          <w:tcPr>
            <w:tcW w:w="1675" w:type="dxa"/>
            <w:tcBorders>
              <w:top w:val="single" w:sz="4" w:space="0" w:color="000000"/>
              <w:left w:val="single" w:sz="4" w:space="0" w:color="000000"/>
              <w:bottom w:val="single" w:sz="4" w:space="0" w:color="000000"/>
              <w:right w:val="single" w:sz="4" w:space="0" w:color="000000"/>
            </w:tcBorders>
          </w:tcPr>
          <w:p w14:paraId="0000013F" w14:textId="77777777" w:rsidR="003B59C8" w:rsidRDefault="003B59C8"/>
        </w:tc>
      </w:tr>
      <w:tr w:rsidR="003B59C8" w14:paraId="0905DC75" w14:textId="77777777">
        <w:tc>
          <w:tcPr>
            <w:tcW w:w="3760" w:type="dxa"/>
            <w:tcBorders>
              <w:top w:val="single" w:sz="4" w:space="0" w:color="000000"/>
              <w:left w:val="single" w:sz="4" w:space="0" w:color="000000"/>
              <w:bottom w:val="single" w:sz="4" w:space="0" w:color="000000"/>
              <w:right w:val="single" w:sz="4" w:space="0" w:color="000000"/>
            </w:tcBorders>
          </w:tcPr>
          <w:p w14:paraId="00000140" w14:textId="77777777" w:rsidR="003B59C8" w:rsidRDefault="005D60CB">
            <w:pPr>
              <w:rPr>
                <w:vertAlign w:val="superscript"/>
              </w:rPr>
            </w:pPr>
            <w:r>
              <w:t>Implementation of QbD</w:t>
            </w:r>
            <w:r>
              <w:rPr>
                <w:vertAlign w:val="superscript"/>
              </w:rPr>
              <w:t>2</w:t>
            </w:r>
          </w:p>
        </w:tc>
        <w:tc>
          <w:tcPr>
            <w:tcW w:w="1283" w:type="dxa"/>
            <w:tcBorders>
              <w:top w:val="single" w:sz="4" w:space="0" w:color="000000"/>
              <w:left w:val="single" w:sz="4" w:space="0" w:color="000000"/>
              <w:bottom w:val="single" w:sz="4" w:space="0" w:color="000000"/>
              <w:right w:val="single" w:sz="4" w:space="0" w:color="000000"/>
            </w:tcBorders>
          </w:tcPr>
          <w:p w14:paraId="00000141" w14:textId="77777777" w:rsidR="003B59C8" w:rsidRDefault="003B59C8"/>
        </w:tc>
        <w:tc>
          <w:tcPr>
            <w:tcW w:w="989" w:type="dxa"/>
            <w:tcBorders>
              <w:top w:val="single" w:sz="4" w:space="0" w:color="000000"/>
              <w:left w:val="single" w:sz="4" w:space="0" w:color="000000"/>
              <w:bottom w:val="single" w:sz="4" w:space="0" w:color="000000"/>
              <w:right w:val="single" w:sz="4" w:space="0" w:color="000000"/>
            </w:tcBorders>
          </w:tcPr>
          <w:p w14:paraId="00000142" w14:textId="77777777" w:rsidR="003B59C8" w:rsidRDefault="003B59C8"/>
        </w:tc>
        <w:tc>
          <w:tcPr>
            <w:tcW w:w="1169" w:type="dxa"/>
            <w:tcBorders>
              <w:top w:val="single" w:sz="4" w:space="0" w:color="000000"/>
              <w:left w:val="single" w:sz="4" w:space="0" w:color="000000"/>
              <w:bottom w:val="single" w:sz="4" w:space="0" w:color="000000"/>
              <w:right w:val="single" w:sz="4" w:space="0" w:color="000000"/>
            </w:tcBorders>
          </w:tcPr>
          <w:p w14:paraId="00000143" w14:textId="77777777" w:rsidR="003B59C8" w:rsidRDefault="003B59C8"/>
        </w:tc>
        <w:tc>
          <w:tcPr>
            <w:tcW w:w="1194" w:type="dxa"/>
            <w:tcBorders>
              <w:top w:val="single" w:sz="4" w:space="0" w:color="000000"/>
              <w:left w:val="single" w:sz="4" w:space="0" w:color="000000"/>
              <w:bottom w:val="single" w:sz="4" w:space="0" w:color="000000"/>
              <w:right w:val="single" w:sz="4" w:space="0" w:color="000000"/>
            </w:tcBorders>
          </w:tcPr>
          <w:p w14:paraId="00000144" w14:textId="77777777" w:rsidR="003B59C8" w:rsidRDefault="003B59C8"/>
        </w:tc>
        <w:tc>
          <w:tcPr>
            <w:tcW w:w="1675" w:type="dxa"/>
            <w:tcBorders>
              <w:top w:val="single" w:sz="4" w:space="0" w:color="000000"/>
              <w:left w:val="single" w:sz="4" w:space="0" w:color="000000"/>
              <w:bottom w:val="single" w:sz="4" w:space="0" w:color="000000"/>
              <w:right w:val="single" w:sz="4" w:space="0" w:color="000000"/>
            </w:tcBorders>
          </w:tcPr>
          <w:p w14:paraId="00000145" w14:textId="77777777" w:rsidR="003B59C8" w:rsidRDefault="003B59C8"/>
        </w:tc>
      </w:tr>
      <w:tr w:rsidR="003B59C8" w14:paraId="40E72E33" w14:textId="77777777">
        <w:tc>
          <w:tcPr>
            <w:tcW w:w="3760" w:type="dxa"/>
            <w:tcBorders>
              <w:top w:val="single" w:sz="4" w:space="0" w:color="000000"/>
              <w:left w:val="single" w:sz="4" w:space="0" w:color="000000"/>
              <w:bottom w:val="single" w:sz="4" w:space="0" w:color="000000"/>
              <w:right w:val="single" w:sz="4" w:space="0" w:color="000000"/>
            </w:tcBorders>
          </w:tcPr>
          <w:p w14:paraId="00000146" w14:textId="77777777" w:rsidR="003B59C8" w:rsidRDefault="005D60CB">
            <w:r>
              <w:lastRenderedPageBreak/>
              <w:t>Definition of QTL’s</w:t>
            </w:r>
          </w:p>
        </w:tc>
        <w:tc>
          <w:tcPr>
            <w:tcW w:w="1283" w:type="dxa"/>
            <w:tcBorders>
              <w:top w:val="single" w:sz="4" w:space="0" w:color="000000"/>
              <w:left w:val="single" w:sz="4" w:space="0" w:color="000000"/>
              <w:bottom w:val="single" w:sz="4" w:space="0" w:color="000000"/>
              <w:right w:val="single" w:sz="4" w:space="0" w:color="000000"/>
            </w:tcBorders>
          </w:tcPr>
          <w:p w14:paraId="00000147" w14:textId="77777777" w:rsidR="003B59C8" w:rsidRDefault="003B59C8"/>
        </w:tc>
        <w:tc>
          <w:tcPr>
            <w:tcW w:w="989" w:type="dxa"/>
            <w:tcBorders>
              <w:top w:val="single" w:sz="4" w:space="0" w:color="000000"/>
              <w:left w:val="single" w:sz="4" w:space="0" w:color="000000"/>
              <w:bottom w:val="single" w:sz="4" w:space="0" w:color="000000"/>
              <w:right w:val="single" w:sz="4" w:space="0" w:color="000000"/>
            </w:tcBorders>
          </w:tcPr>
          <w:p w14:paraId="00000148" w14:textId="77777777" w:rsidR="003B59C8" w:rsidRDefault="003B59C8"/>
        </w:tc>
        <w:tc>
          <w:tcPr>
            <w:tcW w:w="1169" w:type="dxa"/>
            <w:tcBorders>
              <w:top w:val="single" w:sz="4" w:space="0" w:color="000000"/>
              <w:left w:val="single" w:sz="4" w:space="0" w:color="000000"/>
              <w:bottom w:val="single" w:sz="4" w:space="0" w:color="000000"/>
              <w:right w:val="single" w:sz="4" w:space="0" w:color="000000"/>
            </w:tcBorders>
          </w:tcPr>
          <w:p w14:paraId="00000149" w14:textId="77777777" w:rsidR="003B59C8" w:rsidRDefault="003B59C8"/>
        </w:tc>
        <w:tc>
          <w:tcPr>
            <w:tcW w:w="1194" w:type="dxa"/>
            <w:tcBorders>
              <w:top w:val="single" w:sz="4" w:space="0" w:color="000000"/>
              <w:left w:val="single" w:sz="4" w:space="0" w:color="000000"/>
              <w:bottom w:val="single" w:sz="4" w:space="0" w:color="000000"/>
              <w:right w:val="single" w:sz="4" w:space="0" w:color="000000"/>
            </w:tcBorders>
          </w:tcPr>
          <w:p w14:paraId="0000014A" w14:textId="77777777" w:rsidR="003B59C8" w:rsidRDefault="003B59C8"/>
        </w:tc>
        <w:tc>
          <w:tcPr>
            <w:tcW w:w="1675" w:type="dxa"/>
            <w:tcBorders>
              <w:top w:val="single" w:sz="4" w:space="0" w:color="000000"/>
              <w:left w:val="single" w:sz="4" w:space="0" w:color="000000"/>
              <w:bottom w:val="single" w:sz="4" w:space="0" w:color="000000"/>
              <w:right w:val="single" w:sz="4" w:space="0" w:color="000000"/>
            </w:tcBorders>
          </w:tcPr>
          <w:p w14:paraId="0000014B" w14:textId="77777777" w:rsidR="003B59C8" w:rsidRDefault="003B59C8"/>
        </w:tc>
      </w:tr>
      <w:tr w:rsidR="003B59C8" w14:paraId="7FE42F1E" w14:textId="77777777">
        <w:tc>
          <w:tcPr>
            <w:tcW w:w="3760" w:type="dxa"/>
            <w:tcBorders>
              <w:top w:val="single" w:sz="4" w:space="0" w:color="000000"/>
              <w:left w:val="single" w:sz="4" w:space="0" w:color="000000"/>
              <w:bottom w:val="single" w:sz="4" w:space="0" w:color="000000"/>
              <w:right w:val="single" w:sz="4" w:space="0" w:color="000000"/>
            </w:tcBorders>
          </w:tcPr>
          <w:p w14:paraId="0000014C" w14:textId="77777777" w:rsidR="003B59C8" w:rsidRDefault="005D60CB">
            <w:r>
              <w:t>Management of QTL Review</w:t>
            </w:r>
          </w:p>
        </w:tc>
        <w:tc>
          <w:tcPr>
            <w:tcW w:w="1283" w:type="dxa"/>
            <w:tcBorders>
              <w:top w:val="single" w:sz="4" w:space="0" w:color="000000"/>
              <w:left w:val="single" w:sz="4" w:space="0" w:color="000000"/>
              <w:bottom w:val="single" w:sz="4" w:space="0" w:color="000000"/>
              <w:right w:val="single" w:sz="4" w:space="0" w:color="000000"/>
            </w:tcBorders>
          </w:tcPr>
          <w:p w14:paraId="0000014D" w14:textId="77777777" w:rsidR="003B59C8" w:rsidRDefault="003B59C8"/>
        </w:tc>
        <w:tc>
          <w:tcPr>
            <w:tcW w:w="989" w:type="dxa"/>
            <w:tcBorders>
              <w:top w:val="single" w:sz="4" w:space="0" w:color="000000"/>
              <w:left w:val="single" w:sz="4" w:space="0" w:color="000000"/>
              <w:bottom w:val="single" w:sz="4" w:space="0" w:color="000000"/>
              <w:right w:val="single" w:sz="4" w:space="0" w:color="000000"/>
            </w:tcBorders>
          </w:tcPr>
          <w:p w14:paraId="0000014E" w14:textId="77777777" w:rsidR="003B59C8" w:rsidRDefault="003B59C8"/>
        </w:tc>
        <w:tc>
          <w:tcPr>
            <w:tcW w:w="1169" w:type="dxa"/>
            <w:tcBorders>
              <w:top w:val="single" w:sz="4" w:space="0" w:color="000000"/>
              <w:left w:val="single" w:sz="4" w:space="0" w:color="000000"/>
              <w:bottom w:val="single" w:sz="4" w:space="0" w:color="000000"/>
              <w:right w:val="single" w:sz="4" w:space="0" w:color="000000"/>
            </w:tcBorders>
          </w:tcPr>
          <w:p w14:paraId="0000014F" w14:textId="77777777" w:rsidR="003B59C8" w:rsidRDefault="003B59C8"/>
        </w:tc>
        <w:tc>
          <w:tcPr>
            <w:tcW w:w="1194" w:type="dxa"/>
            <w:tcBorders>
              <w:top w:val="single" w:sz="4" w:space="0" w:color="000000"/>
              <w:left w:val="single" w:sz="4" w:space="0" w:color="000000"/>
              <w:bottom w:val="single" w:sz="4" w:space="0" w:color="000000"/>
              <w:right w:val="single" w:sz="4" w:space="0" w:color="000000"/>
            </w:tcBorders>
          </w:tcPr>
          <w:p w14:paraId="00000150" w14:textId="77777777" w:rsidR="003B59C8" w:rsidRDefault="003B59C8"/>
        </w:tc>
        <w:tc>
          <w:tcPr>
            <w:tcW w:w="1675" w:type="dxa"/>
            <w:tcBorders>
              <w:top w:val="single" w:sz="4" w:space="0" w:color="000000"/>
              <w:left w:val="single" w:sz="4" w:space="0" w:color="000000"/>
              <w:bottom w:val="single" w:sz="4" w:space="0" w:color="000000"/>
              <w:right w:val="single" w:sz="4" w:space="0" w:color="000000"/>
            </w:tcBorders>
          </w:tcPr>
          <w:p w14:paraId="00000151" w14:textId="77777777" w:rsidR="003B59C8" w:rsidRDefault="003B59C8"/>
        </w:tc>
      </w:tr>
      <w:tr w:rsidR="003B59C8" w14:paraId="6FF094DF" w14:textId="77777777">
        <w:tc>
          <w:tcPr>
            <w:tcW w:w="3760" w:type="dxa"/>
            <w:tcBorders>
              <w:top w:val="single" w:sz="4" w:space="0" w:color="000000"/>
              <w:left w:val="single" w:sz="4" w:space="0" w:color="000000"/>
              <w:bottom w:val="single" w:sz="4" w:space="0" w:color="000000"/>
              <w:right w:val="single" w:sz="4" w:space="0" w:color="000000"/>
            </w:tcBorders>
          </w:tcPr>
          <w:p w14:paraId="00000152" w14:textId="77777777" w:rsidR="003B59C8" w:rsidRDefault="005D60CB">
            <w:r>
              <w:t>Communication of QTL Breaches to Sponsor</w:t>
            </w:r>
          </w:p>
        </w:tc>
        <w:tc>
          <w:tcPr>
            <w:tcW w:w="1283" w:type="dxa"/>
            <w:tcBorders>
              <w:top w:val="single" w:sz="4" w:space="0" w:color="000000"/>
              <w:left w:val="single" w:sz="4" w:space="0" w:color="000000"/>
              <w:bottom w:val="single" w:sz="4" w:space="0" w:color="000000"/>
              <w:right w:val="single" w:sz="4" w:space="0" w:color="000000"/>
            </w:tcBorders>
          </w:tcPr>
          <w:p w14:paraId="00000153" w14:textId="77777777" w:rsidR="003B59C8" w:rsidRDefault="003B59C8"/>
        </w:tc>
        <w:tc>
          <w:tcPr>
            <w:tcW w:w="989" w:type="dxa"/>
            <w:tcBorders>
              <w:top w:val="single" w:sz="4" w:space="0" w:color="000000"/>
              <w:left w:val="single" w:sz="4" w:space="0" w:color="000000"/>
              <w:bottom w:val="single" w:sz="4" w:space="0" w:color="000000"/>
              <w:right w:val="single" w:sz="4" w:space="0" w:color="000000"/>
            </w:tcBorders>
          </w:tcPr>
          <w:p w14:paraId="00000154" w14:textId="77777777" w:rsidR="003B59C8" w:rsidRDefault="003B59C8"/>
        </w:tc>
        <w:tc>
          <w:tcPr>
            <w:tcW w:w="1169" w:type="dxa"/>
            <w:tcBorders>
              <w:top w:val="single" w:sz="4" w:space="0" w:color="000000"/>
              <w:left w:val="single" w:sz="4" w:space="0" w:color="000000"/>
              <w:bottom w:val="single" w:sz="4" w:space="0" w:color="000000"/>
              <w:right w:val="single" w:sz="4" w:space="0" w:color="000000"/>
            </w:tcBorders>
          </w:tcPr>
          <w:p w14:paraId="00000155" w14:textId="77777777" w:rsidR="003B59C8" w:rsidRDefault="003B59C8"/>
        </w:tc>
        <w:tc>
          <w:tcPr>
            <w:tcW w:w="1194" w:type="dxa"/>
            <w:tcBorders>
              <w:top w:val="single" w:sz="4" w:space="0" w:color="000000"/>
              <w:left w:val="single" w:sz="4" w:space="0" w:color="000000"/>
              <w:bottom w:val="single" w:sz="4" w:space="0" w:color="000000"/>
              <w:right w:val="single" w:sz="4" w:space="0" w:color="000000"/>
            </w:tcBorders>
          </w:tcPr>
          <w:p w14:paraId="00000156" w14:textId="77777777" w:rsidR="003B59C8" w:rsidRDefault="003B59C8"/>
        </w:tc>
        <w:tc>
          <w:tcPr>
            <w:tcW w:w="1675" w:type="dxa"/>
            <w:tcBorders>
              <w:top w:val="single" w:sz="4" w:space="0" w:color="000000"/>
              <w:left w:val="single" w:sz="4" w:space="0" w:color="000000"/>
              <w:bottom w:val="single" w:sz="4" w:space="0" w:color="000000"/>
              <w:right w:val="single" w:sz="4" w:space="0" w:color="000000"/>
            </w:tcBorders>
          </w:tcPr>
          <w:p w14:paraId="00000157" w14:textId="77777777" w:rsidR="003B59C8" w:rsidRDefault="003B59C8"/>
        </w:tc>
      </w:tr>
      <w:tr w:rsidR="003B59C8" w14:paraId="7B8C1C54" w14:textId="77777777">
        <w:tc>
          <w:tcPr>
            <w:tcW w:w="3760" w:type="dxa"/>
            <w:tcBorders>
              <w:top w:val="single" w:sz="4" w:space="0" w:color="000000"/>
              <w:left w:val="single" w:sz="4" w:space="0" w:color="000000"/>
              <w:bottom w:val="single" w:sz="4" w:space="0" w:color="000000"/>
              <w:right w:val="single" w:sz="4" w:space="0" w:color="000000"/>
            </w:tcBorders>
          </w:tcPr>
          <w:p w14:paraId="00000158" w14:textId="77777777" w:rsidR="003B59C8" w:rsidRDefault="005D60CB">
            <w:r>
              <w:t>Implementation of Corrective Actions</w:t>
            </w:r>
          </w:p>
        </w:tc>
        <w:tc>
          <w:tcPr>
            <w:tcW w:w="1283" w:type="dxa"/>
            <w:tcBorders>
              <w:top w:val="single" w:sz="4" w:space="0" w:color="000000"/>
              <w:left w:val="single" w:sz="4" w:space="0" w:color="000000"/>
              <w:bottom w:val="single" w:sz="4" w:space="0" w:color="000000"/>
              <w:right w:val="single" w:sz="4" w:space="0" w:color="000000"/>
            </w:tcBorders>
          </w:tcPr>
          <w:p w14:paraId="00000159" w14:textId="77777777" w:rsidR="003B59C8" w:rsidRDefault="003B59C8"/>
        </w:tc>
        <w:tc>
          <w:tcPr>
            <w:tcW w:w="989" w:type="dxa"/>
            <w:tcBorders>
              <w:top w:val="single" w:sz="4" w:space="0" w:color="000000"/>
              <w:left w:val="single" w:sz="4" w:space="0" w:color="000000"/>
              <w:bottom w:val="single" w:sz="4" w:space="0" w:color="000000"/>
              <w:right w:val="single" w:sz="4" w:space="0" w:color="000000"/>
            </w:tcBorders>
          </w:tcPr>
          <w:p w14:paraId="0000015A" w14:textId="77777777" w:rsidR="003B59C8" w:rsidRDefault="003B59C8"/>
        </w:tc>
        <w:tc>
          <w:tcPr>
            <w:tcW w:w="1169" w:type="dxa"/>
            <w:tcBorders>
              <w:top w:val="single" w:sz="4" w:space="0" w:color="000000"/>
              <w:left w:val="single" w:sz="4" w:space="0" w:color="000000"/>
              <w:bottom w:val="single" w:sz="4" w:space="0" w:color="000000"/>
              <w:right w:val="single" w:sz="4" w:space="0" w:color="000000"/>
            </w:tcBorders>
          </w:tcPr>
          <w:p w14:paraId="0000015B" w14:textId="77777777" w:rsidR="003B59C8" w:rsidRDefault="003B59C8"/>
        </w:tc>
        <w:tc>
          <w:tcPr>
            <w:tcW w:w="1194" w:type="dxa"/>
            <w:tcBorders>
              <w:top w:val="single" w:sz="4" w:space="0" w:color="000000"/>
              <w:left w:val="single" w:sz="4" w:space="0" w:color="000000"/>
              <w:bottom w:val="single" w:sz="4" w:space="0" w:color="000000"/>
              <w:right w:val="single" w:sz="4" w:space="0" w:color="000000"/>
            </w:tcBorders>
          </w:tcPr>
          <w:p w14:paraId="0000015C" w14:textId="77777777" w:rsidR="003B59C8" w:rsidRDefault="003B59C8"/>
        </w:tc>
        <w:tc>
          <w:tcPr>
            <w:tcW w:w="1675" w:type="dxa"/>
            <w:tcBorders>
              <w:top w:val="single" w:sz="4" w:space="0" w:color="000000"/>
              <w:left w:val="single" w:sz="4" w:space="0" w:color="000000"/>
              <w:bottom w:val="single" w:sz="4" w:space="0" w:color="000000"/>
              <w:right w:val="single" w:sz="4" w:space="0" w:color="000000"/>
            </w:tcBorders>
          </w:tcPr>
          <w:p w14:paraId="0000015D" w14:textId="77777777" w:rsidR="003B59C8" w:rsidRDefault="003B59C8"/>
        </w:tc>
      </w:tr>
      <w:tr w:rsidR="003B59C8" w14:paraId="4927C351" w14:textId="77777777">
        <w:tc>
          <w:tcPr>
            <w:tcW w:w="3760" w:type="dxa"/>
            <w:tcBorders>
              <w:top w:val="single" w:sz="4" w:space="0" w:color="000000"/>
              <w:left w:val="single" w:sz="4" w:space="0" w:color="000000"/>
              <w:bottom w:val="single" w:sz="4" w:space="0" w:color="000000"/>
              <w:right w:val="single" w:sz="4" w:space="0" w:color="000000"/>
            </w:tcBorders>
          </w:tcPr>
          <w:p w14:paraId="0000015E" w14:textId="77777777" w:rsidR="003B59C8" w:rsidRDefault="005D60CB">
            <w:r>
              <w:t>Reporting Significant QTL Deviations in CSR</w:t>
            </w:r>
          </w:p>
        </w:tc>
        <w:tc>
          <w:tcPr>
            <w:tcW w:w="1283" w:type="dxa"/>
            <w:tcBorders>
              <w:top w:val="single" w:sz="4" w:space="0" w:color="000000"/>
              <w:left w:val="single" w:sz="4" w:space="0" w:color="000000"/>
              <w:bottom w:val="single" w:sz="4" w:space="0" w:color="000000"/>
              <w:right w:val="single" w:sz="4" w:space="0" w:color="000000"/>
            </w:tcBorders>
          </w:tcPr>
          <w:p w14:paraId="0000015F" w14:textId="77777777" w:rsidR="003B59C8" w:rsidRDefault="003B59C8"/>
        </w:tc>
        <w:tc>
          <w:tcPr>
            <w:tcW w:w="989" w:type="dxa"/>
            <w:tcBorders>
              <w:top w:val="single" w:sz="4" w:space="0" w:color="000000"/>
              <w:left w:val="single" w:sz="4" w:space="0" w:color="000000"/>
              <w:bottom w:val="single" w:sz="4" w:space="0" w:color="000000"/>
              <w:right w:val="single" w:sz="4" w:space="0" w:color="000000"/>
            </w:tcBorders>
          </w:tcPr>
          <w:p w14:paraId="00000160" w14:textId="77777777" w:rsidR="003B59C8" w:rsidRDefault="003B59C8"/>
        </w:tc>
        <w:tc>
          <w:tcPr>
            <w:tcW w:w="1169" w:type="dxa"/>
            <w:tcBorders>
              <w:top w:val="single" w:sz="4" w:space="0" w:color="000000"/>
              <w:left w:val="single" w:sz="4" w:space="0" w:color="000000"/>
              <w:bottom w:val="single" w:sz="4" w:space="0" w:color="000000"/>
              <w:right w:val="single" w:sz="4" w:space="0" w:color="000000"/>
            </w:tcBorders>
          </w:tcPr>
          <w:p w14:paraId="00000161" w14:textId="77777777" w:rsidR="003B59C8" w:rsidRDefault="003B59C8"/>
        </w:tc>
        <w:tc>
          <w:tcPr>
            <w:tcW w:w="1194" w:type="dxa"/>
            <w:tcBorders>
              <w:top w:val="single" w:sz="4" w:space="0" w:color="000000"/>
              <w:left w:val="single" w:sz="4" w:space="0" w:color="000000"/>
              <w:bottom w:val="single" w:sz="4" w:space="0" w:color="000000"/>
              <w:right w:val="single" w:sz="4" w:space="0" w:color="000000"/>
            </w:tcBorders>
          </w:tcPr>
          <w:p w14:paraId="00000162" w14:textId="77777777" w:rsidR="003B59C8" w:rsidRDefault="003B59C8"/>
        </w:tc>
        <w:tc>
          <w:tcPr>
            <w:tcW w:w="1675" w:type="dxa"/>
            <w:tcBorders>
              <w:top w:val="single" w:sz="4" w:space="0" w:color="000000"/>
              <w:left w:val="single" w:sz="4" w:space="0" w:color="000000"/>
              <w:bottom w:val="single" w:sz="4" w:space="0" w:color="000000"/>
              <w:right w:val="single" w:sz="4" w:space="0" w:color="000000"/>
            </w:tcBorders>
          </w:tcPr>
          <w:p w14:paraId="00000163" w14:textId="77777777" w:rsidR="003B59C8" w:rsidRDefault="003B59C8"/>
        </w:tc>
      </w:tr>
    </w:tbl>
    <w:p w14:paraId="00000164" w14:textId="77777777" w:rsidR="003B59C8" w:rsidRDefault="005D60CB">
      <w:pPr>
        <w:numPr>
          <w:ilvl w:val="0"/>
          <w:numId w:val="4"/>
        </w:numPr>
        <w:pBdr>
          <w:top w:val="nil"/>
          <w:left w:val="nil"/>
          <w:bottom w:val="nil"/>
          <w:right w:val="nil"/>
          <w:between w:val="nil"/>
        </w:pBdr>
        <w:spacing w:line="254" w:lineRule="auto"/>
      </w:pPr>
      <w:r>
        <w:rPr>
          <w:color w:val="000000"/>
        </w:rPr>
        <w:t>For trials that are outsourced to service providers, whose Risk-Based Approaches to the following Quality processes are utilized? Please provide one response per activity:</w:t>
      </w:r>
    </w:p>
    <w:tbl>
      <w:tblPr>
        <w:tblStyle w:val="af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1260"/>
        <w:gridCol w:w="1080"/>
        <w:gridCol w:w="1080"/>
        <w:gridCol w:w="1196"/>
        <w:gridCol w:w="1679"/>
      </w:tblGrid>
      <w:tr w:rsidR="003B59C8" w14:paraId="157CDD8F" w14:textId="77777777">
        <w:tc>
          <w:tcPr>
            <w:tcW w:w="3775" w:type="dxa"/>
            <w:tcBorders>
              <w:top w:val="single" w:sz="4" w:space="0" w:color="000000"/>
              <w:left w:val="single" w:sz="4" w:space="0" w:color="000000"/>
              <w:bottom w:val="single" w:sz="4" w:space="0" w:color="000000"/>
              <w:right w:val="single" w:sz="4" w:space="0" w:color="000000"/>
            </w:tcBorders>
          </w:tcPr>
          <w:p w14:paraId="00000165" w14:textId="77777777" w:rsidR="003B59C8" w:rsidRDefault="005D60CB">
            <w:pPr>
              <w:rPr>
                <w:b/>
              </w:rPr>
            </w:pPr>
            <w:r>
              <w:rPr>
                <w:b/>
              </w:rPr>
              <w:t>Activity</w:t>
            </w:r>
          </w:p>
        </w:tc>
        <w:tc>
          <w:tcPr>
            <w:tcW w:w="1260" w:type="dxa"/>
            <w:tcBorders>
              <w:top w:val="single" w:sz="4" w:space="0" w:color="000000"/>
              <w:left w:val="single" w:sz="4" w:space="0" w:color="000000"/>
              <w:bottom w:val="single" w:sz="4" w:space="0" w:color="000000"/>
              <w:right w:val="single" w:sz="4" w:space="0" w:color="000000"/>
            </w:tcBorders>
          </w:tcPr>
          <w:p w14:paraId="00000166" w14:textId="77777777" w:rsidR="003B59C8" w:rsidRDefault="005D60CB">
            <w:pPr>
              <w:rPr>
                <w:b/>
              </w:rPr>
            </w:pPr>
            <w:r>
              <w:rPr>
                <w:b/>
              </w:rPr>
              <w:t>Sponsor Only</w:t>
            </w:r>
          </w:p>
        </w:tc>
        <w:tc>
          <w:tcPr>
            <w:tcW w:w="1080" w:type="dxa"/>
            <w:tcBorders>
              <w:top w:val="single" w:sz="4" w:space="0" w:color="000000"/>
              <w:left w:val="single" w:sz="4" w:space="0" w:color="000000"/>
              <w:bottom w:val="single" w:sz="4" w:space="0" w:color="000000"/>
              <w:right w:val="single" w:sz="4" w:space="0" w:color="000000"/>
            </w:tcBorders>
          </w:tcPr>
          <w:p w14:paraId="00000167" w14:textId="77777777" w:rsidR="003B59C8" w:rsidRDefault="005D60CB">
            <w:pPr>
              <w:rPr>
                <w:b/>
              </w:rPr>
            </w:pPr>
            <w:r>
              <w:rPr>
                <w:b/>
              </w:rPr>
              <w:t xml:space="preserve">Service Provider Only </w:t>
            </w:r>
          </w:p>
        </w:tc>
        <w:tc>
          <w:tcPr>
            <w:tcW w:w="1080" w:type="dxa"/>
            <w:tcBorders>
              <w:top w:val="single" w:sz="4" w:space="0" w:color="000000"/>
              <w:left w:val="single" w:sz="4" w:space="0" w:color="000000"/>
              <w:bottom w:val="single" w:sz="4" w:space="0" w:color="000000"/>
              <w:right w:val="single" w:sz="4" w:space="0" w:color="000000"/>
            </w:tcBorders>
          </w:tcPr>
          <w:p w14:paraId="00000168" w14:textId="77777777" w:rsidR="003B59C8" w:rsidRDefault="005D60CB">
            <w:pPr>
              <w:rPr>
                <w:b/>
              </w:rPr>
            </w:pPr>
            <w:r>
              <w:rPr>
                <w:b/>
              </w:rPr>
              <w:t>Hybrid (Mix of Sponsor &amp; Service Provider)</w:t>
            </w:r>
          </w:p>
        </w:tc>
        <w:tc>
          <w:tcPr>
            <w:tcW w:w="1196" w:type="dxa"/>
            <w:tcBorders>
              <w:top w:val="single" w:sz="4" w:space="0" w:color="000000"/>
              <w:left w:val="single" w:sz="4" w:space="0" w:color="000000"/>
              <w:bottom w:val="single" w:sz="4" w:space="0" w:color="000000"/>
              <w:right w:val="single" w:sz="4" w:space="0" w:color="000000"/>
            </w:tcBorders>
          </w:tcPr>
          <w:p w14:paraId="00000169" w14:textId="77777777" w:rsidR="003B59C8" w:rsidRDefault="005D60CB">
            <w:pPr>
              <w:rPr>
                <w:b/>
              </w:rPr>
            </w:pPr>
            <w:r>
              <w:rPr>
                <w:b/>
              </w:rPr>
              <w:t>Not Utilized</w:t>
            </w:r>
          </w:p>
        </w:tc>
        <w:tc>
          <w:tcPr>
            <w:tcW w:w="1679" w:type="dxa"/>
            <w:tcBorders>
              <w:top w:val="single" w:sz="4" w:space="0" w:color="000000"/>
              <w:left w:val="single" w:sz="4" w:space="0" w:color="000000"/>
              <w:bottom w:val="single" w:sz="4" w:space="0" w:color="000000"/>
              <w:right w:val="single" w:sz="4" w:space="0" w:color="000000"/>
            </w:tcBorders>
          </w:tcPr>
          <w:p w14:paraId="0000016A" w14:textId="77777777" w:rsidR="003B59C8" w:rsidRDefault="005D60CB">
            <w:pPr>
              <w:rPr>
                <w:b/>
              </w:rPr>
            </w:pPr>
            <w:r>
              <w:rPr>
                <w:b/>
              </w:rPr>
              <w:t>Comments</w:t>
            </w:r>
          </w:p>
        </w:tc>
      </w:tr>
      <w:tr w:rsidR="003B59C8" w14:paraId="724C7656" w14:textId="77777777">
        <w:tc>
          <w:tcPr>
            <w:tcW w:w="3775" w:type="dxa"/>
            <w:tcBorders>
              <w:top w:val="single" w:sz="4" w:space="0" w:color="000000"/>
              <w:left w:val="single" w:sz="4" w:space="0" w:color="000000"/>
              <w:bottom w:val="single" w:sz="4" w:space="0" w:color="000000"/>
              <w:right w:val="single" w:sz="4" w:space="0" w:color="000000"/>
            </w:tcBorders>
          </w:tcPr>
          <w:p w14:paraId="0000016B" w14:textId="77777777" w:rsidR="003B59C8" w:rsidRDefault="005D60CB">
            <w:r>
              <w:t xml:space="preserve">Identification of CTQ’s </w:t>
            </w:r>
            <w:r>
              <w:rPr>
                <w:vertAlign w:val="superscript"/>
              </w:rPr>
              <w:t>1</w:t>
            </w:r>
          </w:p>
        </w:tc>
        <w:tc>
          <w:tcPr>
            <w:tcW w:w="1260" w:type="dxa"/>
            <w:tcBorders>
              <w:top w:val="single" w:sz="4" w:space="0" w:color="000000"/>
              <w:left w:val="single" w:sz="4" w:space="0" w:color="000000"/>
              <w:bottom w:val="single" w:sz="4" w:space="0" w:color="000000"/>
              <w:right w:val="single" w:sz="4" w:space="0" w:color="000000"/>
            </w:tcBorders>
          </w:tcPr>
          <w:p w14:paraId="0000016C"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6D"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6E" w14:textId="77777777" w:rsidR="003B59C8" w:rsidRDefault="003B59C8"/>
        </w:tc>
        <w:tc>
          <w:tcPr>
            <w:tcW w:w="1196" w:type="dxa"/>
            <w:tcBorders>
              <w:top w:val="single" w:sz="4" w:space="0" w:color="000000"/>
              <w:left w:val="single" w:sz="4" w:space="0" w:color="000000"/>
              <w:bottom w:val="single" w:sz="4" w:space="0" w:color="000000"/>
              <w:right w:val="single" w:sz="4" w:space="0" w:color="000000"/>
            </w:tcBorders>
          </w:tcPr>
          <w:p w14:paraId="0000016F" w14:textId="77777777" w:rsidR="003B59C8" w:rsidRDefault="003B59C8"/>
        </w:tc>
        <w:tc>
          <w:tcPr>
            <w:tcW w:w="1679" w:type="dxa"/>
            <w:tcBorders>
              <w:top w:val="single" w:sz="4" w:space="0" w:color="000000"/>
              <w:left w:val="single" w:sz="4" w:space="0" w:color="000000"/>
              <w:bottom w:val="single" w:sz="4" w:space="0" w:color="000000"/>
              <w:right w:val="single" w:sz="4" w:space="0" w:color="000000"/>
            </w:tcBorders>
          </w:tcPr>
          <w:p w14:paraId="00000170" w14:textId="77777777" w:rsidR="003B59C8" w:rsidRDefault="003B59C8"/>
        </w:tc>
      </w:tr>
      <w:tr w:rsidR="003B59C8" w14:paraId="7A64B4B4" w14:textId="77777777">
        <w:tc>
          <w:tcPr>
            <w:tcW w:w="3775" w:type="dxa"/>
            <w:tcBorders>
              <w:top w:val="single" w:sz="4" w:space="0" w:color="000000"/>
              <w:left w:val="single" w:sz="4" w:space="0" w:color="000000"/>
              <w:bottom w:val="single" w:sz="4" w:space="0" w:color="000000"/>
              <w:right w:val="single" w:sz="4" w:space="0" w:color="000000"/>
            </w:tcBorders>
          </w:tcPr>
          <w:p w14:paraId="00000171" w14:textId="77777777" w:rsidR="003B59C8" w:rsidRDefault="005D60CB">
            <w:pPr>
              <w:rPr>
                <w:vertAlign w:val="superscript"/>
              </w:rPr>
            </w:pPr>
            <w:r>
              <w:t>Implementation of QbD</w:t>
            </w:r>
            <w:r>
              <w:rPr>
                <w:vertAlign w:val="superscript"/>
              </w:rPr>
              <w:t>2</w:t>
            </w:r>
          </w:p>
        </w:tc>
        <w:tc>
          <w:tcPr>
            <w:tcW w:w="1260" w:type="dxa"/>
            <w:tcBorders>
              <w:top w:val="single" w:sz="4" w:space="0" w:color="000000"/>
              <w:left w:val="single" w:sz="4" w:space="0" w:color="000000"/>
              <w:bottom w:val="single" w:sz="4" w:space="0" w:color="000000"/>
              <w:right w:val="single" w:sz="4" w:space="0" w:color="000000"/>
            </w:tcBorders>
          </w:tcPr>
          <w:p w14:paraId="00000172"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73"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74" w14:textId="77777777" w:rsidR="003B59C8" w:rsidRDefault="003B59C8"/>
        </w:tc>
        <w:tc>
          <w:tcPr>
            <w:tcW w:w="1196" w:type="dxa"/>
            <w:tcBorders>
              <w:top w:val="single" w:sz="4" w:space="0" w:color="000000"/>
              <w:left w:val="single" w:sz="4" w:space="0" w:color="000000"/>
              <w:bottom w:val="single" w:sz="4" w:space="0" w:color="000000"/>
              <w:right w:val="single" w:sz="4" w:space="0" w:color="000000"/>
            </w:tcBorders>
          </w:tcPr>
          <w:p w14:paraId="00000175" w14:textId="77777777" w:rsidR="003B59C8" w:rsidRDefault="003B59C8"/>
        </w:tc>
        <w:tc>
          <w:tcPr>
            <w:tcW w:w="1679" w:type="dxa"/>
            <w:tcBorders>
              <w:top w:val="single" w:sz="4" w:space="0" w:color="000000"/>
              <w:left w:val="single" w:sz="4" w:space="0" w:color="000000"/>
              <w:bottom w:val="single" w:sz="4" w:space="0" w:color="000000"/>
              <w:right w:val="single" w:sz="4" w:space="0" w:color="000000"/>
            </w:tcBorders>
          </w:tcPr>
          <w:p w14:paraId="00000176" w14:textId="77777777" w:rsidR="003B59C8" w:rsidRDefault="003B59C8"/>
        </w:tc>
      </w:tr>
      <w:tr w:rsidR="003B59C8" w14:paraId="04755A26" w14:textId="77777777">
        <w:tc>
          <w:tcPr>
            <w:tcW w:w="3775" w:type="dxa"/>
            <w:tcBorders>
              <w:top w:val="single" w:sz="4" w:space="0" w:color="000000"/>
              <w:left w:val="single" w:sz="4" w:space="0" w:color="000000"/>
              <w:bottom w:val="single" w:sz="4" w:space="0" w:color="000000"/>
              <w:right w:val="single" w:sz="4" w:space="0" w:color="000000"/>
            </w:tcBorders>
          </w:tcPr>
          <w:p w14:paraId="00000177" w14:textId="77777777" w:rsidR="003B59C8" w:rsidRDefault="005D60CB">
            <w:r>
              <w:t>Definition of QTL’s</w:t>
            </w:r>
          </w:p>
        </w:tc>
        <w:tc>
          <w:tcPr>
            <w:tcW w:w="1260" w:type="dxa"/>
            <w:tcBorders>
              <w:top w:val="single" w:sz="4" w:space="0" w:color="000000"/>
              <w:left w:val="single" w:sz="4" w:space="0" w:color="000000"/>
              <w:bottom w:val="single" w:sz="4" w:space="0" w:color="000000"/>
              <w:right w:val="single" w:sz="4" w:space="0" w:color="000000"/>
            </w:tcBorders>
          </w:tcPr>
          <w:p w14:paraId="00000178"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79"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7A" w14:textId="77777777" w:rsidR="003B59C8" w:rsidRDefault="003B59C8"/>
        </w:tc>
        <w:tc>
          <w:tcPr>
            <w:tcW w:w="1196" w:type="dxa"/>
            <w:tcBorders>
              <w:top w:val="single" w:sz="4" w:space="0" w:color="000000"/>
              <w:left w:val="single" w:sz="4" w:space="0" w:color="000000"/>
              <w:bottom w:val="single" w:sz="4" w:space="0" w:color="000000"/>
              <w:right w:val="single" w:sz="4" w:space="0" w:color="000000"/>
            </w:tcBorders>
          </w:tcPr>
          <w:p w14:paraId="0000017B" w14:textId="77777777" w:rsidR="003B59C8" w:rsidRDefault="003B59C8"/>
        </w:tc>
        <w:tc>
          <w:tcPr>
            <w:tcW w:w="1679" w:type="dxa"/>
            <w:tcBorders>
              <w:top w:val="single" w:sz="4" w:space="0" w:color="000000"/>
              <w:left w:val="single" w:sz="4" w:space="0" w:color="000000"/>
              <w:bottom w:val="single" w:sz="4" w:space="0" w:color="000000"/>
              <w:right w:val="single" w:sz="4" w:space="0" w:color="000000"/>
            </w:tcBorders>
          </w:tcPr>
          <w:p w14:paraId="0000017C" w14:textId="77777777" w:rsidR="003B59C8" w:rsidRDefault="003B59C8"/>
        </w:tc>
      </w:tr>
      <w:tr w:rsidR="003B59C8" w14:paraId="251027EB" w14:textId="77777777">
        <w:tc>
          <w:tcPr>
            <w:tcW w:w="3775" w:type="dxa"/>
            <w:tcBorders>
              <w:top w:val="single" w:sz="4" w:space="0" w:color="000000"/>
              <w:left w:val="single" w:sz="4" w:space="0" w:color="000000"/>
              <w:bottom w:val="single" w:sz="4" w:space="0" w:color="000000"/>
              <w:right w:val="single" w:sz="4" w:space="0" w:color="000000"/>
            </w:tcBorders>
          </w:tcPr>
          <w:p w14:paraId="0000017D" w14:textId="77777777" w:rsidR="003B59C8" w:rsidRDefault="005D60CB">
            <w:r>
              <w:t>Management of QTL Review</w:t>
            </w:r>
          </w:p>
        </w:tc>
        <w:tc>
          <w:tcPr>
            <w:tcW w:w="1260" w:type="dxa"/>
            <w:tcBorders>
              <w:top w:val="single" w:sz="4" w:space="0" w:color="000000"/>
              <w:left w:val="single" w:sz="4" w:space="0" w:color="000000"/>
              <w:bottom w:val="single" w:sz="4" w:space="0" w:color="000000"/>
              <w:right w:val="single" w:sz="4" w:space="0" w:color="000000"/>
            </w:tcBorders>
          </w:tcPr>
          <w:p w14:paraId="0000017E"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7F"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80" w14:textId="77777777" w:rsidR="003B59C8" w:rsidRDefault="003B59C8"/>
        </w:tc>
        <w:tc>
          <w:tcPr>
            <w:tcW w:w="1196" w:type="dxa"/>
            <w:tcBorders>
              <w:top w:val="single" w:sz="4" w:space="0" w:color="000000"/>
              <w:left w:val="single" w:sz="4" w:space="0" w:color="000000"/>
              <w:bottom w:val="single" w:sz="4" w:space="0" w:color="000000"/>
              <w:right w:val="single" w:sz="4" w:space="0" w:color="000000"/>
            </w:tcBorders>
          </w:tcPr>
          <w:p w14:paraId="00000181" w14:textId="77777777" w:rsidR="003B59C8" w:rsidRDefault="003B59C8"/>
        </w:tc>
        <w:tc>
          <w:tcPr>
            <w:tcW w:w="1679" w:type="dxa"/>
            <w:tcBorders>
              <w:top w:val="single" w:sz="4" w:space="0" w:color="000000"/>
              <w:left w:val="single" w:sz="4" w:space="0" w:color="000000"/>
              <w:bottom w:val="single" w:sz="4" w:space="0" w:color="000000"/>
              <w:right w:val="single" w:sz="4" w:space="0" w:color="000000"/>
            </w:tcBorders>
          </w:tcPr>
          <w:p w14:paraId="00000182" w14:textId="77777777" w:rsidR="003B59C8" w:rsidRDefault="003B59C8"/>
        </w:tc>
      </w:tr>
      <w:tr w:rsidR="003B59C8" w14:paraId="77D81A1D" w14:textId="77777777">
        <w:tc>
          <w:tcPr>
            <w:tcW w:w="3775" w:type="dxa"/>
            <w:tcBorders>
              <w:top w:val="single" w:sz="4" w:space="0" w:color="000000"/>
              <w:left w:val="single" w:sz="4" w:space="0" w:color="000000"/>
              <w:bottom w:val="single" w:sz="4" w:space="0" w:color="000000"/>
              <w:right w:val="single" w:sz="4" w:space="0" w:color="000000"/>
            </w:tcBorders>
          </w:tcPr>
          <w:p w14:paraId="00000183" w14:textId="77777777" w:rsidR="003B59C8" w:rsidRDefault="005D60CB">
            <w:r>
              <w:t>Communication of QTL Breaches to Sponsor</w:t>
            </w:r>
          </w:p>
        </w:tc>
        <w:tc>
          <w:tcPr>
            <w:tcW w:w="1260" w:type="dxa"/>
            <w:tcBorders>
              <w:top w:val="single" w:sz="4" w:space="0" w:color="000000"/>
              <w:left w:val="single" w:sz="4" w:space="0" w:color="000000"/>
              <w:bottom w:val="single" w:sz="4" w:space="0" w:color="000000"/>
              <w:right w:val="single" w:sz="4" w:space="0" w:color="000000"/>
            </w:tcBorders>
          </w:tcPr>
          <w:p w14:paraId="00000184"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85"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86" w14:textId="77777777" w:rsidR="003B59C8" w:rsidRDefault="003B59C8"/>
        </w:tc>
        <w:tc>
          <w:tcPr>
            <w:tcW w:w="1196" w:type="dxa"/>
            <w:tcBorders>
              <w:top w:val="single" w:sz="4" w:space="0" w:color="000000"/>
              <w:left w:val="single" w:sz="4" w:space="0" w:color="000000"/>
              <w:bottom w:val="single" w:sz="4" w:space="0" w:color="000000"/>
              <w:right w:val="single" w:sz="4" w:space="0" w:color="000000"/>
            </w:tcBorders>
          </w:tcPr>
          <w:p w14:paraId="00000187" w14:textId="77777777" w:rsidR="003B59C8" w:rsidRDefault="003B59C8"/>
        </w:tc>
        <w:tc>
          <w:tcPr>
            <w:tcW w:w="1679" w:type="dxa"/>
            <w:tcBorders>
              <w:top w:val="single" w:sz="4" w:space="0" w:color="000000"/>
              <w:left w:val="single" w:sz="4" w:space="0" w:color="000000"/>
              <w:bottom w:val="single" w:sz="4" w:space="0" w:color="000000"/>
              <w:right w:val="single" w:sz="4" w:space="0" w:color="000000"/>
            </w:tcBorders>
          </w:tcPr>
          <w:p w14:paraId="00000188" w14:textId="77777777" w:rsidR="003B59C8" w:rsidRDefault="003B59C8"/>
        </w:tc>
      </w:tr>
      <w:tr w:rsidR="003B59C8" w14:paraId="386ED022" w14:textId="77777777">
        <w:tc>
          <w:tcPr>
            <w:tcW w:w="3775" w:type="dxa"/>
            <w:tcBorders>
              <w:top w:val="single" w:sz="4" w:space="0" w:color="000000"/>
              <w:left w:val="single" w:sz="4" w:space="0" w:color="000000"/>
              <w:bottom w:val="single" w:sz="4" w:space="0" w:color="000000"/>
              <w:right w:val="single" w:sz="4" w:space="0" w:color="000000"/>
            </w:tcBorders>
          </w:tcPr>
          <w:p w14:paraId="00000189" w14:textId="77777777" w:rsidR="003B59C8" w:rsidRDefault="005D60CB">
            <w:r>
              <w:t>Implementation of Corrective Actions</w:t>
            </w:r>
          </w:p>
        </w:tc>
        <w:tc>
          <w:tcPr>
            <w:tcW w:w="1260" w:type="dxa"/>
            <w:tcBorders>
              <w:top w:val="single" w:sz="4" w:space="0" w:color="000000"/>
              <w:left w:val="single" w:sz="4" w:space="0" w:color="000000"/>
              <w:bottom w:val="single" w:sz="4" w:space="0" w:color="000000"/>
              <w:right w:val="single" w:sz="4" w:space="0" w:color="000000"/>
            </w:tcBorders>
          </w:tcPr>
          <w:p w14:paraId="0000018A"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8B"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8C" w14:textId="77777777" w:rsidR="003B59C8" w:rsidRDefault="003B59C8"/>
        </w:tc>
        <w:tc>
          <w:tcPr>
            <w:tcW w:w="1196" w:type="dxa"/>
            <w:tcBorders>
              <w:top w:val="single" w:sz="4" w:space="0" w:color="000000"/>
              <w:left w:val="single" w:sz="4" w:space="0" w:color="000000"/>
              <w:bottom w:val="single" w:sz="4" w:space="0" w:color="000000"/>
              <w:right w:val="single" w:sz="4" w:space="0" w:color="000000"/>
            </w:tcBorders>
          </w:tcPr>
          <w:p w14:paraId="0000018D" w14:textId="77777777" w:rsidR="003B59C8" w:rsidRDefault="003B59C8"/>
        </w:tc>
        <w:tc>
          <w:tcPr>
            <w:tcW w:w="1679" w:type="dxa"/>
            <w:tcBorders>
              <w:top w:val="single" w:sz="4" w:space="0" w:color="000000"/>
              <w:left w:val="single" w:sz="4" w:space="0" w:color="000000"/>
              <w:bottom w:val="single" w:sz="4" w:space="0" w:color="000000"/>
              <w:right w:val="single" w:sz="4" w:space="0" w:color="000000"/>
            </w:tcBorders>
          </w:tcPr>
          <w:p w14:paraId="0000018E" w14:textId="77777777" w:rsidR="003B59C8" w:rsidRDefault="003B59C8"/>
        </w:tc>
      </w:tr>
      <w:tr w:rsidR="003B59C8" w14:paraId="0E337D19" w14:textId="77777777">
        <w:tc>
          <w:tcPr>
            <w:tcW w:w="3775" w:type="dxa"/>
            <w:tcBorders>
              <w:top w:val="single" w:sz="4" w:space="0" w:color="000000"/>
              <w:left w:val="single" w:sz="4" w:space="0" w:color="000000"/>
              <w:bottom w:val="single" w:sz="4" w:space="0" w:color="000000"/>
              <w:right w:val="single" w:sz="4" w:space="0" w:color="000000"/>
            </w:tcBorders>
          </w:tcPr>
          <w:p w14:paraId="0000018F" w14:textId="77777777" w:rsidR="003B59C8" w:rsidRDefault="005D60CB">
            <w:r>
              <w:t>Reporting Significant QTL Deviations in CSR</w:t>
            </w:r>
          </w:p>
        </w:tc>
        <w:tc>
          <w:tcPr>
            <w:tcW w:w="1260" w:type="dxa"/>
            <w:tcBorders>
              <w:top w:val="single" w:sz="4" w:space="0" w:color="000000"/>
              <w:left w:val="single" w:sz="4" w:space="0" w:color="000000"/>
              <w:bottom w:val="single" w:sz="4" w:space="0" w:color="000000"/>
              <w:right w:val="single" w:sz="4" w:space="0" w:color="000000"/>
            </w:tcBorders>
          </w:tcPr>
          <w:p w14:paraId="00000190"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91" w14:textId="77777777" w:rsidR="003B59C8" w:rsidRDefault="003B59C8"/>
        </w:tc>
        <w:tc>
          <w:tcPr>
            <w:tcW w:w="1080" w:type="dxa"/>
            <w:tcBorders>
              <w:top w:val="single" w:sz="4" w:space="0" w:color="000000"/>
              <w:left w:val="single" w:sz="4" w:space="0" w:color="000000"/>
              <w:bottom w:val="single" w:sz="4" w:space="0" w:color="000000"/>
              <w:right w:val="single" w:sz="4" w:space="0" w:color="000000"/>
            </w:tcBorders>
          </w:tcPr>
          <w:p w14:paraId="00000192" w14:textId="77777777" w:rsidR="003B59C8" w:rsidRDefault="003B59C8"/>
        </w:tc>
        <w:tc>
          <w:tcPr>
            <w:tcW w:w="1196" w:type="dxa"/>
            <w:tcBorders>
              <w:top w:val="single" w:sz="4" w:space="0" w:color="000000"/>
              <w:left w:val="single" w:sz="4" w:space="0" w:color="000000"/>
              <w:bottom w:val="single" w:sz="4" w:space="0" w:color="000000"/>
              <w:right w:val="single" w:sz="4" w:space="0" w:color="000000"/>
            </w:tcBorders>
          </w:tcPr>
          <w:p w14:paraId="00000193" w14:textId="77777777" w:rsidR="003B59C8" w:rsidRDefault="003B59C8"/>
        </w:tc>
        <w:tc>
          <w:tcPr>
            <w:tcW w:w="1679" w:type="dxa"/>
            <w:tcBorders>
              <w:top w:val="single" w:sz="4" w:space="0" w:color="000000"/>
              <w:left w:val="single" w:sz="4" w:space="0" w:color="000000"/>
              <w:bottom w:val="single" w:sz="4" w:space="0" w:color="000000"/>
              <w:right w:val="single" w:sz="4" w:space="0" w:color="000000"/>
            </w:tcBorders>
          </w:tcPr>
          <w:p w14:paraId="00000194" w14:textId="77777777" w:rsidR="003B59C8" w:rsidRDefault="003B59C8"/>
        </w:tc>
      </w:tr>
    </w:tbl>
    <w:p w14:paraId="00000195" w14:textId="77777777" w:rsidR="003B59C8" w:rsidRDefault="003B59C8"/>
    <w:p w14:paraId="00000196" w14:textId="7BBD0E57" w:rsidR="003B59C8" w:rsidRDefault="005D60CB">
      <w:pPr>
        <w:numPr>
          <w:ilvl w:val="0"/>
          <w:numId w:val="4"/>
        </w:numPr>
        <w:pBdr>
          <w:top w:val="nil"/>
          <w:left w:val="nil"/>
          <w:bottom w:val="nil"/>
          <w:right w:val="nil"/>
          <w:between w:val="nil"/>
        </w:pBdr>
        <w:spacing w:after="0" w:line="256" w:lineRule="auto"/>
      </w:pPr>
      <w:r>
        <w:t xml:space="preserve">     </w:t>
      </w:r>
      <w:sdt>
        <w:sdtPr>
          <w:tag w:val="goog_rdk_113"/>
          <w:id w:val="-794451843"/>
        </w:sdtPr>
        <w:sdtContent/>
      </w:sdt>
      <w:sdt>
        <w:sdtPr>
          <w:tag w:val="goog_rdk_114"/>
          <w:id w:val="-974526128"/>
          <w:showingPlcHdr/>
        </w:sdtPr>
        <w:sdtContent>
          <w:r w:rsidR="00642401">
            <w:t xml:space="preserve">     </w:t>
          </w:r>
        </w:sdtContent>
      </w:sdt>
      <w:r>
        <w:rPr>
          <w:color w:val="000000"/>
        </w:rPr>
        <w:t>Does your company currently utilize QTL’s (Yes/No)</w:t>
      </w:r>
    </w:p>
    <w:p w14:paraId="00000197" w14:textId="38E3F240" w:rsidR="003B59C8" w:rsidRDefault="005D60CB">
      <w:pPr>
        <w:numPr>
          <w:ilvl w:val="0"/>
          <w:numId w:val="4"/>
        </w:numPr>
        <w:pBdr>
          <w:top w:val="nil"/>
          <w:left w:val="nil"/>
          <w:bottom w:val="nil"/>
          <w:right w:val="nil"/>
          <w:between w:val="nil"/>
        </w:pBdr>
        <w:spacing w:after="0" w:line="256" w:lineRule="auto"/>
      </w:pPr>
      <w:bookmarkStart w:id="13" w:name="bookmark=id.3rdcrjn" w:colFirst="0" w:colLast="0"/>
      <w:bookmarkEnd w:id="13"/>
      <w:r>
        <w:rPr>
          <w:b/>
          <w:color w:val="000000"/>
        </w:rPr>
        <w:t xml:space="preserve">If you checked No to Question 14 please proceed to Question </w:t>
      </w:r>
      <w:r w:rsidR="00BA3038">
        <w:rPr>
          <w:b/>
        </w:rPr>
        <w:t>2</w:t>
      </w:r>
      <w:r w:rsidR="00642401">
        <w:rPr>
          <w:b/>
        </w:rPr>
        <w:t>1</w:t>
      </w:r>
      <w:r>
        <w:rPr>
          <w:b/>
        </w:rPr>
        <w:t xml:space="preserve">. </w:t>
      </w:r>
      <w:r>
        <w:rPr>
          <w:color w:val="000000"/>
        </w:rPr>
        <w:t xml:space="preserve"> </w:t>
      </w:r>
      <w:r>
        <w:rPr>
          <w:b/>
          <w:color w:val="000000"/>
        </w:rPr>
        <w:t>If you checked Yes</w:t>
      </w:r>
      <w:r>
        <w:rPr>
          <w:color w:val="000000"/>
        </w:rPr>
        <w:t xml:space="preserve"> </w:t>
      </w:r>
      <w:r>
        <w:rPr>
          <w:b/>
          <w:color w:val="000000"/>
        </w:rPr>
        <w:t xml:space="preserve">to Question </w:t>
      </w:r>
      <w:r w:rsidR="00BA3038">
        <w:rPr>
          <w:b/>
          <w:color w:val="000000"/>
        </w:rPr>
        <w:t>14</w:t>
      </w:r>
      <w:r>
        <w:rPr>
          <w:color w:val="000000"/>
        </w:rPr>
        <w:t xml:space="preserve"> indicate the year your company implemented QTL’s: _________.</w:t>
      </w:r>
    </w:p>
    <w:p w14:paraId="00000198" w14:textId="77777777" w:rsidR="003B59C8" w:rsidRDefault="003B59C8">
      <w:pPr>
        <w:pBdr>
          <w:top w:val="nil"/>
          <w:left w:val="nil"/>
          <w:bottom w:val="nil"/>
          <w:right w:val="nil"/>
          <w:between w:val="nil"/>
        </w:pBdr>
        <w:ind w:left="360"/>
        <w:rPr>
          <w:color w:val="000000"/>
        </w:rPr>
      </w:pPr>
    </w:p>
    <w:tbl>
      <w:tblPr>
        <w:tblStyle w:val="af2"/>
        <w:tblW w:w="504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2520"/>
      </w:tblGrid>
      <w:tr w:rsidR="003B59C8" w14:paraId="7956487A" w14:textId="77777777">
        <w:tc>
          <w:tcPr>
            <w:tcW w:w="2520" w:type="dxa"/>
            <w:tcBorders>
              <w:top w:val="single" w:sz="4" w:space="0" w:color="000000"/>
              <w:left w:val="single" w:sz="4" w:space="0" w:color="000000"/>
              <w:bottom w:val="single" w:sz="4" w:space="0" w:color="000000"/>
              <w:right w:val="single" w:sz="4" w:space="0" w:color="000000"/>
            </w:tcBorders>
          </w:tcPr>
          <w:p w14:paraId="00000199" w14:textId="77777777" w:rsidR="003B59C8" w:rsidRDefault="00000000">
            <w:pPr>
              <w:pBdr>
                <w:top w:val="nil"/>
                <w:left w:val="nil"/>
                <w:bottom w:val="nil"/>
                <w:right w:val="nil"/>
                <w:between w:val="nil"/>
              </w:pBdr>
              <w:spacing w:after="160" w:line="259" w:lineRule="auto"/>
              <w:jc w:val="center"/>
              <w:rPr>
                <w:b/>
                <w:color w:val="000000"/>
              </w:rPr>
            </w:pPr>
            <w:sdt>
              <w:sdtPr>
                <w:tag w:val="goog_rdk_115"/>
                <w:id w:val="344907401"/>
              </w:sdtPr>
              <w:sdtContent/>
            </w:sdt>
            <w:sdt>
              <w:sdtPr>
                <w:tag w:val="goog_rdk_116"/>
                <w:id w:val="-1569804300"/>
              </w:sdtPr>
              <w:sdtContent/>
            </w:sdt>
            <w:r w:rsidR="005D60CB">
              <w:rPr>
                <w:b/>
                <w:color w:val="000000"/>
              </w:rPr>
              <w:t>Year</w:t>
            </w:r>
          </w:p>
        </w:tc>
        <w:tc>
          <w:tcPr>
            <w:tcW w:w="2520" w:type="dxa"/>
            <w:tcBorders>
              <w:top w:val="single" w:sz="4" w:space="0" w:color="000000"/>
              <w:left w:val="single" w:sz="4" w:space="0" w:color="000000"/>
              <w:bottom w:val="single" w:sz="4" w:space="0" w:color="000000"/>
              <w:right w:val="single" w:sz="4" w:space="0" w:color="000000"/>
            </w:tcBorders>
          </w:tcPr>
          <w:p w14:paraId="0000019A" w14:textId="77777777" w:rsidR="003B59C8" w:rsidRDefault="005D60CB">
            <w:pPr>
              <w:pBdr>
                <w:top w:val="nil"/>
                <w:left w:val="nil"/>
                <w:bottom w:val="nil"/>
                <w:right w:val="nil"/>
                <w:between w:val="nil"/>
              </w:pBdr>
              <w:spacing w:after="160" w:line="259" w:lineRule="auto"/>
              <w:jc w:val="center"/>
              <w:rPr>
                <w:b/>
                <w:color w:val="000000"/>
              </w:rPr>
            </w:pPr>
            <w:r>
              <w:rPr>
                <w:b/>
                <w:color w:val="000000"/>
              </w:rPr>
              <w:t>Implemented</w:t>
            </w:r>
          </w:p>
        </w:tc>
      </w:tr>
      <w:tr w:rsidR="003B59C8" w14:paraId="7E27613C" w14:textId="77777777">
        <w:tc>
          <w:tcPr>
            <w:tcW w:w="2520" w:type="dxa"/>
            <w:tcBorders>
              <w:top w:val="single" w:sz="4" w:space="0" w:color="000000"/>
              <w:left w:val="single" w:sz="4" w:space="0" w:color="000000"/>
              <w:bottom w:val="single" w:sz="4" w:space="0" w:color="000000"/>
              <w:right w:val="single" w:sz="4" w:space="0" w:color="000000"/>
            </w:tcBorders>
          </w:tcPr>
          <w:p w14:paraId="0000019B" w14:textId="77777777" w:rsidR="003B59C8" w:rsidRDefault="005D60CB">
            <w:pPr>
              <w:pBdr>
                <w:top w:val="nil"/>
                <w:left w:val="nil"/>
                <w:bottom w:val="nil"/>
                <w:right w:val="nil"/>
                <w:between w:val="nil"/>
              </w:pBdr>
              <w:spacing w:after="160" w:line="259" w:lineRule="auto"/>
              <w:jc w:val="center"/>
              <w:rPr>
                <w:color w:val="000000"/>
              </w:rPr>
            </w:pPr>
            <w:r>
              <w:rPr>
                <w:color w:val="000000"/>
              </w:rPr>
              <w:t>2017</w:t>
            </w:r>
          </w:p>
        </w:tc>
        <w:tc>
          <w:tcPr>
            <w:tcW w:w="2520" w:type="dxa"/>
            <w:tcBorders>
              <w:top w:val="single" w:sz="4" w:space="0" w:color="000000"/>
              <w:left w:val="single" w:sz="4" w:space="0" w:color="000000"/>
              <w:bottom w:val="single" w:sz="4" w:space="0" w:color="000000"/>
              <w:right w:val="single" w:sz="4" w:space="0" w:color="000000"/>
            </w:tcBorders>
          </w:tcPr>
          <w:p w14:paraId="0000019C" w14:textId="77777777" w:rsidR="003B59C8" w:rsidRDefault="003B59C8">
            <w:pPr>
              <w:pBdr>
                <w:top w:val="nil"/>
                <w:left w:val="nil"/>
                <w:bottom w:val="nil"/>
                <w:right w:val="nil"/>
                <w:between w:val="nil"/>
              </w:pBdr>
              <w:spacing w:after="160" w:line="259" w:lineRule="auto"/>
              <w:rPr>
                <w:color w:val="000000"/>
              </w:rPr>
            </w:pPr>
          </w:p>
        </w:tc>
      </w:tr>
      <w:tr w:rsidR="003B59C8" w14:paraId="47CA30CF" w14:textId="77777777">
        <w:tc>
          <w:tcPr>
            <w:tcW w:w="2520" w:type="dxa"/>
            <w:tcBorders>
              <w:top w:val="single" w:sz="4" w:space="0" w:color="000000"/>
              <w:left w:val="single" w:sz="4" w:space="0" w:color="000000"/>
              <w:bottom w:val="single" w:sz="4" w:space="0" w:color="000000"/>
              <w:right w:val="single" w:sz="4" w:space="0" w:color="000000"/>
            </w:tcBorders>
          </w:tcPr>
          <w:p w14:paraId="0000019D" w14:textId="77777777" w:rsidR="003B59C8" w:rsidRDefault="005D60CB">
            <w:pPr>
              <w:pBdr>
                <w:top w:val="nil"/>
                <w:left w:val="nil"/>
                <w:bottom w:val="nil"/>
                <w:right w:val="nil"/>
                <w:between w:val="nil"/>
              </w:pBdr>
              <w:spacing w:after="160" w:line="259" w:lineRule="auto"/>
              <w:jc w:val="center"/>
              <w:rPr>
                <w:color w:val="000000"/>
              </w:rPr>
            </w:pPr>
            <w:r>
              <w:rPr>
                <w:color w:val="000000"/>
              </w:rPr>
              <w:t>2018</w:t>
            </w:r>
          </w:p>
        </w:tc>
        <w:tc>
          <w:tcPr>
            <w:tcW w:w="2520" w:type="dxa"/>
            <w:tcBorders>
              <w:top w:val="single" w:sz="4" w:space="0" w:color="000000"/>
              <w:left w:val="single" w:sz="4" w:space="0" w:color="000000"/>
              <w:bottom w:val="single" w:sz="4" w:space="0" w:color="000000"/>
              <w:right w:val="single" w:sz="4" w:space="0" w:color="000000"/>
            </w:tcBorders>
          </w:tcPr>
          <w:p w14:paraId="0000019E" w14:textId="77777777" w:rsidR="003B59C8" w:rsidRDefault="003B59C8">
            <w:pPr>
              <w:pBdr>
                <w:top w:val="nil"/>
                <w:left w:val="nil"/>
                <w:bottom w:val="nil"/>
                <w:right w:val="nil"/>
                <w:between w:val="nil"/>
              </w:pBdr>
              <w:spacing w:after="160" w:line="259" w:lineRule="auto"/>
              <w:rPr>
                <w:color w:val="000000"/>
              </w:rPr>
            </w:pPr>
          </w:p>
        </w:tc>
      </w:tr>
      <w:tr w:rsidR="003B59C8" w14:paraId="32BF5256" w14:textId="77777777">
        <w:tc>
          <w:tcPr>
            <w:tcW w:w="2520" w:type="dxa"/>
            <w:tcBorders>
              <w:top w:val="single" w:sz="4" w:space="0" w:color="000000"/>
              <w:left w:val="single" w:sz="4" w:space="0" w:color="000000"/>
              <w:bottom w:val="single" w:sz="4" w:space="0" w:color="000000"/>
              <w:right w:val="single" w:sz="4" w:space="0" w:color="000000"/>
            </w:tcBorders>
          </w:tcPr>
          <w:p w14:paraId="0000019F" w14:textId="77777777" w:rsidR="003B59C8" w:rsidRDefault="005D60CB">
            <w:pPr>
              <w:pBdr>
                <w:top w:val="nil"/>
                <w:left w:val="nil"/>
                <w:bottom w:val="nil"/>
                <w:right w:val="nil"/>
                <w:between w:val="nil"/>
              </w:pBdr>
              <w:spacing w:after="160" w:line="259" w:lineRule="auto"/>
              <w:jc w:val="center"/>
              <w:rPr>
                <w:color w:val="000000"/>
              </w:rPr>
            </w:pPr>
            <w:r>
              <w:rPr>
                <w:color w:val="000000"/>
              </w:rPr>
              <w:t>2019</w:t>
            </w:r>
          </w:p>
        </w:tc>
        <w:tc>
          <w:tcPr>
            <w:tcW w:w="2520" w:type="dxa"/>
            <w:tcBorders>
              <w:top w:val="single" w:sz="4" w:space="0" w:color="000000"/>
              <w:left w:val="single" w:sz="4" w:space="0" w:color="000000"/>
              <w:bottom w:val="single" w:sz="4" w:space="0" w:color="000000"/>
              <w:right w:val="single" w:sz="4" w:space="0" w:color="000000"/>
            </w:tcBorders>
          </w:tcPr>
          <w:p w14:paraId="000001A0" w14:textId="77777777" w:rsidR="003B59C8" w:rsidRDefault="003B59C8">
            <w:pPr>
              <w:pBdr>
                <w:top w:val="nil"/>
                <w:left w:val="nil"/>
                <w:bottom w:val="nil"/>
                <w:right w:val="nil"/>
                <w:between w:val="nil"/>
              </w:pBdr>
              <w:spacing w:after="160" w:line="259" w:lineRule="auto"/>
              <w:rPr>
                <w:color w:val="000000"/>
              </w:rPr>
            </w:pPr>
          </w:p>
        </w:tc>
      </w:tr>
      <w:tr w:rsidR="003B59C8" w14:paraId="70C67E9D" w14:textId="77777777">
        <w:tc>
          <w:tcPr>
            <w:tcW w:w="2520" w:type="dxa"/>
            <w:tcBorders>
              <w:top w:val="single" w:sz="4" w:space="0" w:color="000000"/>
              <w:left w:val="single" w:sz="4" w:space="0" w:color="000000"/>
              <w:bottom w:val="single" w:sz="4" w:space="0" w:color="000000"/>
              <w:right w:val="single" w:sz="4" w:space="0" w:color="000000"/>
            </w:tcBorders>
          </w:tcPr>
          <w:p w14:paraId="000001A1" w14:textId="77777777" w:rsidR="003B59C8" w:rsidRDefault="005D60CB">
            <w:pPr>
              <w:pBdr>
                <w:top w:val="nil"/>
                <w:left w:val="nil"/>
                <w:bottom w:val="nil"/>
                <w:right w:val="nil"/>
                <w:between w:val="nil"/>
              </w:pBdr>
              <w:spacing w:after="160" w:line="259" w:lineRule="auto"/>
              <w:jc w:val="center"/>
              <w:rPr>
                <w:color w:val="000000"/>
              </w:rPr>
            </w:pPr>
            <w:r>
              <w:rPr>
                <w:color w:val="000000"/>
              </w:rPr>
              <w:t>2020</w:t>
            </w:r>
          </w:p>
        </w:tc>
        <w:tc>
          <w:tcPr>
            <w:tcW w:w="2520" w:type="dxa"/>
            <w:tcBorders>
              <w:top w:val="single" w:sz="4" w:space="0" w:color="000000"/>
              <w:left w:val="single" w:sz="4" w:space="0" w:color="000000"/>
              <w:bottom w:val="single" w:sz="4" w:space="0" w:color="000000"/>
              <w:right w:val="single" w:sz="4" w:space="0" w:color="000000"/>
            </w:tcBorders>
          </w:tcPr>
          <w:p w14:paraId="000001A2" w14:textId="77777777" w:rsidR="003B59C8" w:rsidRDefault="003B59C8">
            <w:pPr>
              <w:pBdr>
                <w:top w:val="nil"/>
                <w:left w:val="nil"/>
                <w:bottom w:val="nil"/>
                <w:right w:val="nil"/>
                <w:between w:val="nil"/>
              </w:pBdr>
              <w:spacing w:after="160" w:line="259" w:lineRule="auto"/>
              <w:rPr>
                <w:color w:val="000000"/>
              </w:rPr>
            </w:pPr>
          </w:p>
        </w:tc>
      </w:tr>
      <w:tr w:rsidR="003B59C8" w14:paraId="09F430EB" w14:textId="77777777">
        <w:tc>
          <w:tcPr>
            <w:tcW w:w="2520" w:type="dxa"/>
            <w:tcBorders>
              <w:top w:val="single" w:sz="4" w:space="0" w:color="000000"/>
              <w:left w:val="single" w:sz="4" w:space="0" w:color="000000"/>
              <w:bottom w:val="single" w:sz="4" w:space="0" w:color="000000"/>
              <w:right w:val="single" w:sz="4" w:space="0" w:color="000000"/>
            </w:tcBorders>
          </w:tcPr>
          <w:p w14:paraId="000001A3" w14:textId="77777777" w:rsidR="003B59C8" w:rsidRDefault="005D60CB">
            <w:pPr>
              <w:pBdr>
                <w:top w:val="nil"/>
                <w:left w:val="nil"/>
                <w:bottom w:val="nil"/>
                <w:right w:val="nil"/>
                <w:between w:val="nil"/>
              </w:pBdr>
              <w:spacing w:after="160" w:line="259" w:lineRule="auto"/>
              <w:jc w:val="center"/>
              <w:rPr>
                <w:color w:val="000000"/>
              </w:rPr>
            </w:pPr>
            <w:r>
              <w:rPr>
                <w:color w:val="000000"/>
              </w:rPr>
              <w:t>2021</w:t>
            </w:r>
          </w:p>
        </w:tc>
        <w:tc>
          <w:tcPr>
            <w:tcW w:w="2520" w:type="dxa"/>
            <w:tcBorders>
              <w:top w:val="single" w:sz="4" w:space="0" w:color="000000"/>
              <w:left w:val="single" w:sz="4" w:space="0" w:color="000000"/>
              <w:bottom w:val="single" w:sz="4" w:space="0" w:color="000000"/>
              <w:right w:val="single" w:sz="4" w:space="0" w:color="000000"/>
            </w:tcBorders>
          </w:tcPr>
          <w:p w14:paraId="000001A4" w14:textId="77777777" w:rsidR="003B59C8" w:rsidRDefault="003B59C8">
            <w:pPr>
              <w:pBdr>
                <w:top w:val="nil"/>
                <w:left w:val="nil"/>
                <w:bottom w:val="nil"/>
                <w:right w:val="nil"/>
                <w:between w:val="nil"/>
              </w:pBdr>
              <w:spacing w:after="160" w:line="259" w:lineRule="auto"/>
              <w:rPr>
                <w:color w:val="000000"/>
              </w:rPr>
            </w:pPr>
          </w:p>
        </w:tc>
      </w:tr>
      <w:tr w:rsidR="003B59C8" w14:paraId="78055FCA" w14:textId="77777777">
        <w:tc>
          <w:tcPr>
            <w:tcW w:w="2520" w:type="dxa"/>
            <w:tcBorders>
              <w:top w:val="single" w:sz="4" w:space="0" w:color="000000"/>
              <w:left w:val="single" w:sz="4" w:space="0" w:color="000000"/>
              <w:bottom w:val="single" w:sz="4" w:space="0" w:color="000000"/>
              <w:right w:val="single" w:sz="4" w:space="0" w:color="000000"/>
            </w:tcBorders>
          </w:tcPr>
          <w:p w14:paraId="000001A5" w14:textId="77777777" w:rsidR="003B59C8" w:rsidRDefault="005D60CB">
            <w:pPr>
              <w:pBdr>
                <w:top w:val="nil"/>
                <w:left w:val="nil"/>
                <w:bottom w:val="nil"/>
                <w:right w:val="nil"/>
                <w:between w:val="nil"/>
              </w:pBdr>
              <w:spacing w:after="160" w:line="259" w:lineRule="auto"/>
              <w:jc w:val="center"/>
              <w:rPr>
                <w:color w:val="000000"/>
              </w:rPr>
            </w:pPr>
            <w:r>
              <w:rPr>
                <w:color w:val="000000"/>
              </w:rPr>
              <w:t>2022</w:t>
            </w:r>
          </w:p>
        </w:tc>
        <w:tc>
          <w:tcPr>
            <w:tcW w:w="2520" w:type="dxa"/>
            <w:tcBorders>
              <w:top w:val="single" w:sz="4" w:space="0" w:color="000000"/>
              <w:left w:val="single" w:sz="4" w:space="0" w:color="000000"/>
              <w:bottom w:val="single" w:sz="4" w:space="0" w:color="000000"/>
              <w:right w:val="single" w:sz="4" w:space="0" w:color="000000"/>
            </w:tcBorders>
          </w:tcPr>
          <w:p w14:paraId="000001A6" w14:textId="77777777" w:rsidR="003B59C8" w:rsidRDefault="003B59C8">
            <w:pPr>
              <w:pBdr>
                <w:top w:val="nil"/>
                <w:left w:val="nil"/>
                <w:bottom w:val="nil"/>
                <w:right w:val="nil"/>
                <w:between w:val="nil"/>
              </w:pBdr>
              <w:spacing w:after="160" w:line="259" w:lineRule="auto"/>
              <w:rPr>
                <w:color w:val="000000"/>
              </w:rPr>
            </w:pPr>
          </w:p>
        </w:tc>
      </w:tr>
      <w:sdt>
        <w:sdtPr>
          <w:tag w:val="goog_rdk_118"/>
          <w:id w:val="-2028479996"/>
        </w:sdtPr>
        <w:sdtContent>
          <w:tr w:rsidR="003B59C8" w14:paraId="52B6A2AF" w14:textId="77777777">
            <w:tc>
              <w:tcPr>
                <w:tcW w:w="2520" w:type="dxa"/>
                <w:tcBorders>
                  <w:top w:val="single" w:sz="4" w:space="0" w:color="000000"/>
                  <w:left w:val="single" w:sz="4" w:space="0" w:color="000000"/>
                  <w:bottom w:val="single" w:sz="4" w:space="0" w:color="000000"/>
                  <w:right w:val="single" w:sz="4" w:space="0" w:color="000000"/>
                </w:tcBorders>
              </w:tcPr>
              <w:sdt>
                <w:sdtPr>
                  <w:tag w:val="goog_rdk_120"/>
                  <w:id w:val="-2020527440"/>
                </w:sdtPr>
                <w:sdtContent>
                  <w:p w14:paraId="000001A7" w14:textId="77777777" w:rsidR="003B59C8" w:rsidRDefault="00000000">
                    <w:pPr>
                      <w:pBdr>
                        <w:top w:val="nil"/>
                        <w:left w:val="nil"/>
                        <w:bottom w:val="nil"/>
                        <w:right w:val="nil"/>
                        <w:between w:val="nil"/>
                      </w:pBdr>
                      <w:spacing w:after="160" w:line="259" w:lineRule="auto"/>
                      <w:jc w:val="center"/>
                      <w:rPr>
                        <w:color w:val="000000"/>
                      </w:rPr>
                    </w:pPr>
                    <w:sdt>
                      <w:sdtPr>
                        <w:tag w:val="goog_rdk_119"/>
                        <w:id w:val="41022033"/>
                      </w:sdtPr>
                      <w:sdtContent>
                        <w:r w:rsidR="005D60CB">
                          <w:rPr>
                            <w:color w:val="000000"/>
                          </w:rPr>
                          <w:t>2023</w:t>
                        </w:r>
                      </w:sdtContent>
                    </w:sdt>
                  </w:p>
                </w:sdtContent>
              </w:sdt>
            </w:tc>
            <w:tc>
              <w:tcPr>
                <w:tcW w:w="2520" w:type="dxa"/>
                <w:tcBorders>
                  <w:top w:val="single" w:sz="4" w:space="0" w:color="000000"/>
                  <w:left w:val="single" w:sz="4" w:space="0" w:color="000000"/>
                  <w:bottom w:val="single" w:sz="4" w:space="0" w:color="000000"/>
                  <w:right w:val="single" w:sz="4" w:space="0" w:color="000000"/>
                </w:tcBorders>
              </w:tcPr>
              <w:sdt>
                <w:sdtPr>
                  <w:tag w:val="goog_rdk_123"/>
                  <w:id w:val="-1503111333"/>
                </w:sdtPr>
                <w:sdtContent>
                  <w:p w14:paraId="000001A8" w14:textId="77777777" w:rsidR="003B59C8" w:rsidRDefault="00000000">
                    <w:pPr>
                      <w:pBdr>
                        <w:top w:val="nil"/>
                        <w:left w:val="nil"/>
                        <w:bottom w:val="nil"/>
                        <w:right w:val="nil"/>
                        <w:between w:val="nil"/>
                      </w:pBdr>
                      <w:spacing w:after="160" w:line="259" w:lineRule="auto"/>
                      <w:rPr>
                        <w:color w:val="000000"/>
                      </w:rPr>
                    </w:pPr>
                    <w:sdt>
                      <w:sdtPr>
                        <w:tag w:val="goog_rdk_121"/>
                        <w:id w:val="510728303"/>
                      </w:sdtPr>
                      <w:sdtContent>
                        <w:sdt>
                          <w:sdtPr>
                            <w:tag w:val="goog_rdk_122"/>
                            <w:id w:val="-616833738"/>
                          </w:sdtPr>
                          <w:sdtContent/>
                        </w:sdt>
                      </w:sdtContent>
                    </w:sdt>
                  </w:p>
                </w:sdtContent>
              </w:sdt>
            </w:tc>
          </w:tr>
        </w:sdtContent>
      </w:sdt>
    </w:tbl>
    <w:p w14:paraId="000001A9" w14:textId="77777777" w:rsidR="003B59C8" w:rsidRDefault="003B59C8"/>
    <w:p w14:paraId="000001AA" w14:textId="77777777" w:rsidR="003B59C8" w:rsidRDefault="005D60CB">
      <w:pPr>
        <w:numPr>
          <w:ilvl w:val="0"/>
          <w:numId w:val="4"/>
        </w:numPr>
        <w:pBdr>
          <w:top w:val="nil"/>
          <w:left w:val="nil"/>
          <w:bottom w:val="nil"/>
          <w:right w:val="nil"/>
          <w:between w:val="nil"/>
        </w:pBdr>
      </w:pPr>
      <w:r>
        <w:rPr>
          <w:color w:val="000000"/>
        </w:rPr>
        <w:lastRenderedPageBreak/>
        <w:t>Has your company implemented QTL’s for trials that started prior to the release of E6 (R2) step 4 (Y/N/Unknown)</w:t>
      </w:r>
    </w:p>
    <w:sdt>
      <w:sdtPr>
        <w:tag w:val="goog_rdk_125"/>
        <w:id w:val="397014788"/>
      </w:sdtPr>
      <w:sdtContent>
        <w:p w14:paraId="000001AB" w14:textId="77777777" w:rsidR="003B59C8" w:rsidRDefault="005D60CB">
          <w:pPr>
            <w:numPr>
              <w:ilvl w:val="0"/>
              <w:numId w:val="1"/>
            </w:numPr>
            <w:spacing w:line="256" w:lineRule="auto"/>
            <w:rPr>
              <w:color w:val="000000"/>
            </w:rPr>
          </w:pPr>
          <w:r>
            <w:rPr>
              <w:color w:val="000000"/>
            </w:rPr>
            <w:t>What are the top 3 drivers for choosing a QTL parameter at your company?</w:t>
          </w:r>
          <w:sdt>
            <w:sdtPr>
              <w:tag w:val="goog_rdk_124"/>
              <w:id w:val="729734843"/>
            </w:sdtPr>
            <w:sdtContent>
              <w:r>
                <w:rPr>
                  <w:color w:val="000000"/>
                </w:rPr>
                <w:t xml:space="preserve"> </w:t>
              </w:r>
            </w:sdtContent>
          </w:sdt>
        </w:p>
      </w:sdtContent>
    </w:sdt>
    <w:sdt>
      <w:sdtPr>
        <w:tag w:val="goog_rdk_127"/>
        <w:id w:val="-876087765"/>
      </w:sdtPr>
      <w:sdtContent>
        <w:p w14:paraId="000001AC" w14:textId="0B04AB30" w:rsidR="003B59C8" w:rsidRDefault="005D60CB">
          <w:pPr>
            <w:rPr>
              <w:ins w:id="14" w:author="LOVEJOY, MIREILLE (GE Healthcare)" w:date="2022-12-09T13:26:00Z"/>
            </w:rPr>
          </w:pPr>
          <w:r>
            <w:t xml:space="preserve">    </w:t>
          </w:r>
        </w:p>
      </w:sdtContent>
    </w:sdt>
    <w:p w14:paraId="000001AD" w14:textId="7551DB75" w:rsidR="003B59C8" w:rsidRDefault="005D60CB">
      <w:pPr>
        <w:numPr>
          <w:ilvl w:val="0"/>
          <w:numId w:val="2"/>
        </w:numPr>
        <w:spacing w:line="256" w:lineRule="auto"/>
        <w:rPr>
          <w:color w:val="000000"/>
        </w:rPr>
      </w:pPr>
      <w:r>
        <w:t xml:space="preserve">Key </w:t>
      </w:r>
      <w:r>
        <w:rPr>
          <w:color w:val="000000"/>
        </w:rPr>
        <w:t xml:space="preserve">Safety </w:t>
      </w:r>
      <w:sdt>
        <w:sdtPr>
          <w:tag w:val="goog_rdk_128"/>
          <w:id w:val="1355237768"/>
        </w:sdtPr>
        <w:sdtContent>
          <w:r w:rsidR="00BA3038">
            <w:t>Objectives</w:t>
          </w:r>
        </w:sdtContent>
      </w:sdt>
    </w:p>
    <w:p w14:paraId="000001AE" w14:textId="02128E22" w:rsidR="003B59C8" w:rsidRDefault="005D60CB">
      <w:pPr>
        <w:numPr>
          <w:ilvl w:val="0"/>
          <w:numId w:val="2"/>
        </w:numPr>
        <w:spacing w:line="256" w:lineRule="auto"/>
        <w:rPr>
          <w:color w:val="000000"/>
        </w:rPr>
      </w:pPr>
      <w:r>
        <w:t xml:space="preserve">Key </w:t>
      </w:r>
      <w:r>
        <w:rPr>
          <w:color w:val="000000"/>
        </w:rPr>
        <w:t xml:space="preserve">Efficacy </w:t>
      </w:r>
      <w:sdt>
        <w:sdtPr>
          <w:tag w:val="goog_rdk_130"/>
          <w:id w:val="-1855259211"/>
        </w:sdtPr>
        <w:sdtContent/>
      </w:sdt>
      <w:sdt>
        <w:sdtPr>
          <w:tag w:val="goog_rdk_131"/>
          <w:id w:val="-1984380596"/>
        </w:sdtPr>
        <w:sdtContent/>
      </w:sdt>
      <w:r w:rsidR="00BA3038">
        <w:rPr>
          <w:color w:val="000000"/>
        </w:rPr>
        <w:t>Objectives</w:t>
      </w:r>
    </w:p>
    <w:p w14:paraId="000001AF" w14:textId="77777777" w:rsidR="003B59C8" w:rsidRDefault="005D60CB">
      <w:pPr>
        <w:numPr>
          <w:ilvl w:val="0"/>
          <w:numId w:val="2"/>
        </w:numPr>
        <w:spacing w:line="256" w:lineRule="auto"/>
        <w:rPr>
          <w:color w:val="000000"/>
        </w:rPr>
      </w:pPr>
      <w:r>
        <w:rPr>
          <w:color w:val="000000"/>
        </w:rPr>
        <w:t>Standard Parameters preset by organization</w:t>
      </w:r>
    </w:p>
    <w:p w14:paraId="000001B0" w14:textId="77777777" w:rsidR="003B59C8" w:rsidRDefault="005D60CB">
      <w:pPr>
        <w:numPr>
          <w:ilvl w:val="0"/>
          <w:numId w:val="2"/>
        </w:numPr>
        <w:spacing w:line="256" w:lineRule="auto"/>
        <w:rPr>
          <w:color w:val="000000"/>
        </w:rPr>
      </w:pPr>
      <w:r>
        <w:rPr>
          <w:color w:val="000000"/>
        </w:rPr>
        <w:t>Easy to Measure</w:t>
      </w:r>
    </w:p>
    <w:p w14:paraId="000001B1" w14:textId="77777777" w:rsidR="003B59C8" w:rsidRDefault="005D60CB">
      <w:pPr>
        <w:numPr>
          <w:ilvl w:val="0"/>
          <w:numId w:val="2"/>
        </w:numPr>
        <w:spacing w:line="256" w:lineRule="auto"/>
        <w:rPr>
          <w:color w:val="000000"/>
        </w:rPr>
      </w:pPr>
      <w:r>
        <w:rPr>
          <w:color w:val="000000"/>
        </w:rPr>
        <w:t>Easy to Control</w:t>
      </w:r>
    </w:p>
    <w:p w14:paraId="000001B2" w14:textId="77777777" w:rsidR="003B59C8" w:rsidRDefault="005D60CB">
      <w:pPr>
        <w:numPr>
          <w:ilvl w:val="0"/>
          <w:numId w:val="2"/>
        </w:numPr>
        <w:spacing w:line="256" w:lineRule="auto"/>
        <w:rPr>
          <w:color w:val="000000"/>
        </w:rPr>
      </w:pPr>
      <w:r>
        <w:rPr>
          <w:color w:val="000000"/>
        </w:rPr>
        <w:t>Previous experience with the parameter in another study</w:t>
      </w:r>
    </w:p>
    <w:p w14:paraId="000001B3" w14:textId="77777777" w:rsidR="003B59C8" w:rsidRDefault="005D60CB">
      <w:pPr>
        <w:numPr>
          <w:ilvl w:val="0"/>
          <w:numId w:val="2"/>
        </w:numPr>
        <w:spacing w:line="256" w:lineRule="auto"/>
        <w:rPr>
          <w:color w:val="000000"/>
        </w:rPr>
      </w:pPr>
      <w:r>
        <w:rPr>
          <w:color w:val="000000"/>
        </w:rPr>
        <w:t>Choice guided by Subject Matter Experts and Study Team</w:t>
      </w:r>
    </w:p>
    <w:p w14:paraId="000001B4" w14:textId="77777777" w:rsidR="003B59C8" w:rsidRDefault="003B59C8"/>
    <w:p w14:paraId="000001B5" w14:textId="77777777" w:rsidR="003B59C8" w:rsidRDefault="005D60CB" w:rsidP="00642401">
      <w:pPr>
        <w:numPr>
          <w:ilvl w:val="0"/>
          <w:numId w:val="5"/>
        </w:numPr>
        <w:pBdr>
          <w:top w:val="nil"/>
          <w:left w:val="nil"/>
          <w:bottom w:val="nil"/>
          <w:right w:val="nil"/>
          <w:between w:val="nil"/>
        </w:pBdr>
      </w:pPr>
      <w:r>
        <w:rPr>
          <w:color w:val="000000"/>
        </w:rPr>
        <w:t>How are QTL’s governed / utilized at your company? Please check all that apply:</w:t>
      </w:r>
    </w:p>
    <w:tbl>
      <w:tblPr>
        <w:tblStyle w:val="af3"/>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6"/>
        <w:gridCol w:w="827"/>
        <w:gridCol w:w="979"/>
        <w:gridCol w:w="1312"/>
        <w:gridCol w:w="1033"/>
        <w:gridCol w:w="1243"/>
      </w:tblGrid>
      <w:tr w:rsidR="003B59C8" w14:paraId="19049F93" w14:textId="77777777">
        <w:tc>
          <w:tcPr>
            <w:tcW w:w="4676" w:type="dxa"/>
          </w:tcPr>
          <w:p w14:paraId="000001B6" w14:textId="77777777" w:rsidR="003B59C8" w:rsidRDefault="005D60CB">
            <w:pPr>
              <w:rPr>
                <w:b/>
              </w:rPr>
            </w:pPr>
            <w:r>
              <w:rPr>
                <w:b/>
              </w:rPr>
              <w:t>Characteristic</w:t>
            </w:r>
          </w:p>
        </w:tc>
        <w:tc>
          <w:tcPr>
            <w:tcW w:w="827" w:type="dxa"/>
          </w:tcPr>
          <w:p w14:paraId="000001B7" w14:textId="77777777" w:rsidR="003B59C8" w:rsidRDefault="005D60CB">
            <w:pPr>
              <w:rPr>
                <w:b/>
              </w:rPr>
            </w:pPr>
            <w:r>
              <w:rPr>
                <w:b/>
              </w:rPr>
              <w:t>In Use</w:t>
            </w:r>
          </w:p>
        </w:tc>
        <w:tc>
          <w:tcPr>
            <w:tcW w:w="979" w:type="dxa"/>
          </w:tcPr>
          <w:p w14:paraId="000001B8" w14:textId="77777777" w:rsidR="003B59C8" w:rsidRDefault="005D60CB">
            <w:pPr>
              <w:rPr>
                <w:b/>
              </w:rPr>
            </w:pPr>
            <w:r>
              <w:rPr>
                <w:b/>
              </w:rPr>
              <w:t>Planned</w:t>
            </w:r>
          </w:p>
        </w:tc>
        <w:tc>
          <w:tcPr>
            <w:tcW w:w="1312" w:type="dxa"/>
          </w:tcPr>
          <w:p w14:paraId="000001B9" w14:textId="77777777" w:rsidR="003B59C8" w:rsidRDefault="005D60CB">
            <w:pPr>
              <w:rPr>
                <w:b/>
              </w:rPr>
            </w:pPr>
            <w:r>
              <w:rPr>
                <w:b/>
              </w:rPr>
              <w:t>Not In Use and Not Planned</w:t>
            </w:r>
          </w:p>
        </w:tc>
        <w:tc>
          <w:tcPr>
            <w:tcW w:w="1033" w:type="dxa"/>
          </w:tcPr>
          <w:p w14:paraId="000001BA" w14:textId="77777777" w:rsidR="003B59C8" w:rsidRDefault="005D60CB">
            <w:pPr>
              <w:rPr>
                <w:b/>
              </w:rPr>
            </w:pPr>
            <w:r>
              <w:rPr>
                <w:b/>
              </w:rPr>
              <w:t>Not Known</w:t>
            </w:r>
          </w:p>
        </w:tc>
        <w:tc>
          <w:tcPr>
            <w:tcW w:w="1243" w:type="dxa"/>
          </w:tcPr>
          <w:p w14:paraId="000001BB" w14:textId="77777777" w:rsidR="003B59C8" w:rsidRDefault="005D60CB">
            <w:pPr>
              <w:rPr>
                <w:b/>
              </w:rPr>
            </w:pPr>
            <w:r>
              <w:rPr>
                <w:b/>
              </w:rPr>
              <w:t>Comments</w:t>
            </w:r>
          </w:p>
        </w:tc>
      </w:tr>
      <w:tr w:rsidR="003B59C8" w14:paraId="616A9002" w14:textId="77777777">
        <w:tc>
          <w:tcPr>
            <w:tcW w:w="4676" w:type="dxa"/>
          </w:tcPr>
          <w:p w14:paraId="000001BC" w14:textId="77777777" w:rsidR="003B59C8" w:rsidRDefault="005D60CB">
            <w:bookmarkStart w:id="15" w:name="bookmark=id.26in1rg" w:colFirst="0" w:colLast="0"/>
            <w:bookmarkEnd w:id="15"/>
            <w:r>
              <w:t>Formally Integrated in QMS – Health Authority Inspection</w:t>
            </w:r>
          </w:p>
        </w:tc>
        <w:tc>
          <w:tcPr>
            <w:tcW w:w="827" w:type="dxa"/>
          </w:tcPr>
          <w:p w14:paraId="000001BD" w14:textId="77777777" w:rsidR="003B59C8" w:rsidRDefault="003B59C8"/>
        </w:tc>
        <w:tc>
          <w:tcPr>
            <w:tcW w:w="979" w:type="dxa"/>
          </w:tcPr>
          <w:p w14:paraId="000001BE" w14:textId="77777777" w:rsidR="003B59C8" w:rsidRDefault="003B59C8"/>
        </w:tc>
        <w:tc>
          <w:tcPr>
            <w:tcW w:w="1312" w:type="dxa"/>
          </w:tcPr>
          <w:p w14:paraId="000001BF" w14:textId="77777777" w:rsidR="003B59C8" w:rsidRDefault="003B59C8"/>
        </w:tc>
        <w:tc>
          <w:tcPr>
            <w:tcW w:w="1033" w:type="dxa"/>
          </w:tcPr>
          <w:p w14:paraId="000001C0" w14:textId="77777777" w:rsidR="003B59C8" w:rsidRDefault="003B59C8"/>
        </w:tc>
        <w:tc>
          <w:tcPr>
            <w:tcW w:w="1243" w:type="dxa"/>
          </w:tcPr>
          <w:p w14:paraId="000001C1" w14:textId="77777777" w:rsidR="003B59C8" w:rsidRDefault="003B59C8"/>
        </w:tc>
      </w:tr>
      <w:tr w:rsidR="003B59C8" w14:paraId="5023931D" w14:textId="77777777">
        <w:tc>
          <w:tcPr>
            <w:tcW w:w="4676" w:type="dxa"/>
          </w:tcPr>
          <w:p w14:paraId="000001C2" w14:textId="77777777" w:rsidR="003B59C8" w:rsidRDefault="005D60CB">
            <w:r>
              <w:t>Formally Integrated in QMS – Continuous Improvement (e.g., future protocol development / process improvement activities)</w:t>
            </w:r>
          </w:p>
        </w:tc>
        <w:tc>
          <w:tcPr>
            <w:tcW w:w="827" w:type="dxa"/>
          </w:tcPr>
          <w:p w14:paraId="000001C3" w14:textId="77777777" w:rsidR="003B59C8" w:rsidRDefault="003B59C8"/>
        </w:tc>
        <w:tc>
          <w:tcPr>
            <w:tcW w:w="979" w:type="dxa"/>
          </w:tcPr>
          <w:p w14:paraId="000001C4" w14:textId="77777777" w:rsidR="003B59C8" w:rsidRDefault="003B59C8"/>
        </w:tc>
        <w:tc>
          <w:tcPr>
            <w:tcW w:w="1312" w:type="dxa"/>
          </w:tcPr>
          <w:p w14:paraId="000001C5" w14:textId="77777777" w:rsidR="003B59C8" w:rsidRDefault="003B59C8"/>
        </w:tc>
        <w:tc>
          <w:tcPr>
            <w:tcW w:w="1033" w:type="dxa"/>
          </w:tcPr>
          <w:p w14:paraId="000001C6" w14:textId="77777777" w:rsidR="003B59C8" w:rsidRDefault="003B59C8"/>
        </w:tc>
        <w:tc>
          <w:tcPr>
            <w:tcW w:w="1243" w:type="dxa"/>
          </w:tcPr>
          <w:p w14:paraId="000001C7" w14:textId="77777777" w:rsidR="003B59C8" w:rsidRDefault="003B59C8"/>
        </w:tc>
      </w:tr>
      <w:tr w:rsidR="003B59C8" w14:paraId="7FCF9912" w14:textId="77777777">
        <w:tc>
          <w:tcPr>
            <w:tcW w:w="4676" w:type="dxa"/>
          </w:tcPr>
          <w:p w14:paraId="000001C8" w14:textId="77777777" w:rsidR="003B59C8" w:rsidRDefault="005D60CB">
            <w:r>
              <w:t>Formally Integrated in QMS - Submissions</w:t>
            </w:r>
          </w:p>
        </w:tc>
        <w:tc>
          <w:tcPr>
            <w:tcW w:w="827" w:type="dxa"/>
          </w:tcPr>
          <w:p w14:paraId="000001C9" w14:textId="77777777" w:rsidR="003B59C8" w:rsidRDefault="003B59C8"/>
        </w:tc>
        <w:tc>
          <w:tcPr>
            <w:tcW w:w="979" w:type="dxa"/>
          </w:tcPr>
          <w:p w14:paraId="000001CA" w14:textId="77777777" w:rsidR="003B59C8" w:rsidRDefault="003B59C8"/>
        </w:tc>
        <w:tc>
          <w:tcPr>
            <w:tcW w:w="1312" w:type="dxa"/>
          </w:tcPr>
          <w:p w14:paraId="000001CB" w14:textId="77777777" w:rsidR="003B59C8" w:rsidRDefault="003B59C8"/>
        </w:tc>
        <w:tc>
          <w:tcPr>
            <w:tcW w:w="1033" w:type="dxa"/>
          </w:tcPr>
          <w:p w14:paraId="000001CC" w14:textId="77777777" w:rsidR="003B59C8" w:rsidRDefault="003B59C8"/>
        </w:tc>
        <w:tc>
          <w:tcPr>
            <w:tcW w:w="1243" w:type="dxa"/>
          </w:tcPr>
          <w:p w14:paraId="000001CD" w14:textId="77777777" w:rsidR="003B59C8" w:rsidRDefault="003B59C8"/>
        </w:tc>
      </w:tr>
      <w:tr w:rsidR="003B59C8" w14:paraId="5A304A10" w14:textId="77777777">
        <w:tc>
          <w:tcPr>
            <w:tcW w:w="4676" w:type="dxa"/>
          </w:tcPr>
          <w:p w14:paraId="000001CE" w14:textId="77777777" w:rsidR="003B59C8" w:rsidRDefault="005D60CB">
            <w:r>
              <w:t>Formally Integrated in QMS – Senior Management Review</w:t>
            </w:r>
          </w:p>
        </w:tc>
        <w:tc>
          <w:tcPr>
            <w:tcW w:w="827" w:type="dxa"/>
          </w:tcPr>
          <w:p w14:paraId="000001CF" w14:textId="77777777" w:rsidR="003B59C8" w:rsidRDefault="003B59C8"/>
        </w:tc>
        <w:tc>
          <w:tcPr>
            <w:tcW w:w="979" w:type="dxa"/>
          </w:tcPr>
          <w:p w14:paraId="000001D0" w14:textId="77777777" w:rsidR="003B59C8" w:rsidRDefault="003B59C8"/>
        </w:tc>
        <w:tc>
          <w:tcPr>
            <w:tcW w:w="1312" w:type="dxa"/>
          </w:tcPr>
          <w:p w14:paraId="000001D1" w14:textId="77777777" w:rsidR="003B59C8" w:rsidRDefault="003B59C8"/>
        </w:tc>
        <w:tc>
          <w:tcPr>
            <w:tcW w:w="1033" w:type="dxa"/>
          </w:tcPr>
          <w:p w14:paraId="000001D2" w14:textId="77777777" w:rsidR="003B59C8" w:rsidRDefault="003B59C8"/>
        </w:tc>
        <w:tc>
          <w:tcPr>
            <w:tcW w:w="1243" w:type="dxa"/>
          </w:tcPr>
          <w:p w14:paraId="000001D3" w14:textId="77777777" w:rsidR="003B59C8" w:rsidRDefault="003B59C8"/>
        </w:tc>
      </w:tr>
      <w:tr w:rsidR="003B59C8" w14:paraId="099631D7" w14:textId="77777777">
        <w:tc>
          <w:tcPr>
            <w:tcW w:w="4676" w:type="dxa"/>
          </w:tcPr>
          <w:p w14:paraId="000001D4" w14:textId="77777777" w:rsidR="003B59C8" w:rsidRDefault="005D60CB">
            <w:r>
              <w:t>Formally Integrated in QMS – Quality Management Oversight (e.g., GCP / Quality Councils / Committees)</w:t>
            </w:r>
          </w:p>
        </w:tc>
        <w:tc>
          <w:tcPr>
            <w:tcW w:w="827" w:type="dxa"/>
          </w:tcPr>
          <w:p w14:paraId="000001D5" w14:textId="77777777" w:rsidR="003B59C8" w:rsidRDefault="003B59C8"/>
        </w:tc>
        <w:tc>
          <w:tcPr>
            <w:tcW w:w="979" w:type="dxa"/>
          </w:tcPr>
          <w:p w14:paraId="000001D6" w14:textId="77777777" w:rsidR="003B59C8" w:rsidRDefault="003B59C8"/>
        </w:tc>
        <w:tc>
          <w:tcPr>
            <w:tcW w:w="1312" w:type="dxa"/>
          </w:tcPr>
          <w:p w14:paraId="000001D7" w14:textId="77777777" w:rsidR="003B59C8" w:rsidRDefault="003B59C8"/>
        </w:tc>
        <w:tc>
          <w:tcPr>
            <w:tcW w:w="1033" w:type="dxa"/>
          </w:tcPr>
          <w:p w14:paraId="000001D8" w14:textId="77777777" w:rsidR="003B59C8" w:rsidRDefault="003B59C8"/>
        </w:tc>
        <w:tc>
          <w:tcPr>
            <w:tcW w:w="1243" w:type="dxa"/>
          </w:tcPr>
          <w:p w14:paraId="000001D9" w14:textId="77777777" w:rsidR="003B59C8" w:rsidRDefault="003B59C8"/>
        </w:tc>
      </w:tr>
      <w:tr w:rsidR="003B59C8" w14:paraId="6202B967" w14:textId="77777777">
        <w:tc>
          <w:tcPr>
            <w:tcW w:w="4676" w:type="dxa"/>
          </w:tcPr>
          <w:p w14:paraId="000001DA" w14:textId="77777777" w:rsidR="003B59C8" w:rsidRDefault="005D60CB">
            <w:r>
              <w:t>Formally Integrated with Quality by Design Processes</w:t>
            </w:r>
          </w:p>
        </w:tc>
        <w:tc>
          <w:tcPr>
            <w:tcW w:w="827" w:type="dxa"/>
          </w:tcPr>
          <w:p w14:paraId="000001DB" w14:textId="77777777" w:rsidR="003B59C8" w:rsidRDefault="003B59C8"/>
        </w:tc>
        <w:tc>
          <w:tcPr>
            <w:tcW w:w="979" w:type="dxa"/>
          </w:tcPr>
          <w:p w14:paraId="000001DC" w14:textId="77777777" w:rsidR="003B59C8" w:rsidRDefault="003B59C8"/>
        </w:tc>
        <w:tc>
          <w:tcPr>
            <w:tcW w:w="1312" w:type="dxa"/>
          </w:tcPr>
          <w:p w14:paraId="000001DD" w14:textId="77777777" w:rsidR="003B59C8" w:rsidRDefault="003B59C8"/>
        </w:tc>
        <w:tc>
          <w:tcPr>
            <w:tcW w:w="1033" w:type="dxa"/>
          </w:tcPr>
          <w:p w14:paraId="000001DE" w14:textId="77777777" w:rsidR="003B59C8" w:rsidRDefault="003B59C8"/>
        </w:tc>
        <w:tc>
          <w:tcPr>
            <w:tcW w:w="1243" w:type="dxa"/>
          </w:tcPr>
          <w:p w14:paraId="000001DF" w14:textId="77777777" w:rsidR="003B59C8" w:rsidRDefault="003B59C8"/>
        </w:tc>
      </w:tr>
      <w:tr w:rsidR="003B59C8" w14:paraId="1D8F9C61" w14:textId="77777777">
        <w:tc>
          <w:tcPr>
            <w:tcW w:w="4676" w:type="dxa"/>
          </w:tcPr>
          <w:p w14:paraId="000001E0" w14:textId="77777777" w:rsidR="003B59C8" w:rsidRDefault="005D60CB">
            <w:r>
              <w:t>Formally Integrated with Critical to Quality Processes</w:t>
            </w:r>
          </w:p>
        </w:tc>
        <w:tc>
          <w:tcPr>
            <w:tcW w:w="827" w:type="dxa"/>
          </w:tcPr>
          <w:p w14:paraId="000001E1" w14:textId="77777777" w:rsidR="003B59C8" w:rsidRDefault="003B59C8"/>
        </w:tc>
        <w:tc>
          <w:tcPr>
            <w:tcW w:w="979" w:type="dxa"/>
          </w:tcPr>
          <w:p w14:paraId="000001E2" w14:textId="77777777" w:rsidR="003B59C8" w:rsidRDefault="003B59C8"/>
        </w:tc>
        <w:tc>
          <w:tcPr>
            <w:tcW w:w="1312" w:type="dxa"/>
          </w:tcPr>
          <w:p w14:paraId="000001E3" w14:textId="77777777" w:rsidR="003B59C8" w:rsidRDefault="003B59C8"/>
        </w:tc>
        <w:tc>
          <w:tcPr>
            <w:tcW w:w="1033" w:type="dxa"/>
          </w:tcPr>
          <w:p w14:paraId="000001E4" w14:textId="77777777" w:rsidR="003B59C8" w:rsidRDefault="003B59C8"/>
        </w:tc>
        <w:tc>
          <w:tcPr>
            <w:tcW w:w="1243" w:type="dxa"/>
          </w:tcPr>
          <w:p w14:paraId="000001E5" w14:textId="77777777" w:rsidR="003B59C8" w:rsidRDefault="003B59C8"/>
        </w:tc>
      </w:tr>
      <w:tr w:rsidR="003B59C8" w14:paraId="296F07A9" w14:textId="77777777">
        <w:tc>
          <w:tcPr>
            <w:tcW w:w="4676" w:type="dxa"/>
          </w:tcPr>
          <w:p w14:paraId="000001E6" w14:textId="77777777" w:rsidR="003B59C8" w:rsidRDefault="005D60CB">
            <w:r>
              <w:t>Other (Please specify)</w:t>
            </w:r>
          </w:p>
        </w:tc>
        <w:tc>
          <w:tcPr>
            <w:tcW w:w="827" w:type="dxa"/>
          </w:tcPr>
          <w:p w14:paraId="000001E7" w14:textId="77777777" w:rsidR="003B59C8" w:rsidRDefault="003B59C8"/>
        </w:tc>
        <w:tc>
          <w:tcPr>
            <w:tcW w:w="979" w:type="dxa"/>
          </w:tcPr>
          <w:p w14:paraId="000001E8" w14:textId="77777777" w:rsidR="003B59C8" w:rsidRDefault="003B59C8"/>
        </w:tc>
        <w:tc>
          <w:tcPr>
            <w:tcW w:w="1312" w:type="dxa"/>
          </w:tcPr>
          <w:p w14:paraId="000001E9" w14:textId="77777777" w:rsidR="003B59C8" w:rsidRDefault="003B59C8"/>
        </w:tc>
        <w:tc>
          <w:tcPr>
            <w:tcW w:w="1033" w:type="dxa"/>
          </w:tcPr>
          <w:p w14:paraId="000001EA" w14:textId="77777777" w:rsidR="003B59C8" w:rsidRDefault="003B59C8"/>
        </w:tc>
        <w:tc>
          <w:tcPr>
            <w:tcW w:w="1243" w:type="dxa"/>
          </w:tcPr>
          <w:p w14:paraId="000001EB" w14:textId="77777777" w:rsidR="003B59C8" w:rsidRDefault="003B59C8"/>
        </w:tc>
      </w:tr>
    </w:tbl>
    <w:p w14:paraId="000001EC" w14:textId="5F608A52" w:rsidR="003B59C8" w:rsidRDefault="003B59C8"/>
    <w:p w14:paraId="15A74EC6" w14:textId="1ED95F76" w:rsidR="00B913F4" w:rsidRDefault="00B913F4"/>
    <w:p w14:paraId="142FE486" w14:textId="382846E4" w:rsidR="00B913F4" w:rsidRDefault="00B913F4"/>
    <w:p w14:paraId="7C346793" w14:textId="3636D94B" w:rsidR="00B913F4" w:rsidRDefault="00B913F4"/>
    <w:p w14:paraId="713AD72D" w14:textId="77777777" w:rsidR="00B913F4" w:rsidRDefault="00B913F4"/>
    <w:p w14:paraId="000001ED" w14:textId="77777777" w:rsidR="003B59C8" w:rsidRDefault="005D60CB" w:rsidP="00642401">
      <w:pPr>
        <w:numPr>
          <w:ilvl w:val="0"/>
          <w:numId w:val="5"/>
        </w:numPr>
        <w:pBdr>
          <w:top w:val="nil"/>
          <w:left w:val="nil"/>
          <w:bottom w:val="nil"/>
          <w:right w:val="nil"/>
          <w:between w:val="nil"/>
        </w:pBdr>
        <w:spacing w:line="256" w:lineRule="auto"/>
      </w:pPr>
      <w:bookmarkStart w:id="16" w:name="bookmark=id.lnxbz9" w:colFirst="0" w:colLast="0"/>
      <w:bookmarkEnd w:id="16"/>
      <w:r>
        <w:rPr>
          <w:color w:val="000000"/>
        </w:rPr>
        <w:lastRenderedPageBreak/>
        <w:t xml:space="preserve">What types of actions has your company </w:t>
      </w:r>
      <w:sdt>
        <w:sdtPr>
          <w:tag w:val="goog_rdk_132"/>
          <w:id w:val="1191949747"/>
        </w:sdtPr>
        <w:sdtContent/>
      </w:sdt>
      <w:sdt>
        <w:sdtPr>
          <w:tag w:val="goog_rdk_133"/>
          <w:id w:val="3325626"/>
        </w:sdtPr>
        <w:sdtContent/>
      </w:sdt>
      <w:r>
        <w:rPr>
          <w:color w:val="000000"/>
        </w:rPr>
        <w:t xml:space="preserve">typically taken, or plan to take, in response to a QTL breach? </w:t>
      </w:r>
      <w:r>
        <w:t xml:space="preserve">     </w:t>
      </w:r>
      <w:sdt>
        <w:sdtPr>
          <w:tag w:val="goog_rdk_134"/>
          <w:id w:val="2103290724"/>
        </w:sdtPr>
        <w:sdtContent/>
      </w:sdt>
      <w:sdt>
        <w:sdtPr>
          <w:tag w:val="goog_rdk_135"/>
          <w:id w:val="2060593084"/>
        </w:sdtPr>
        <w:sdtContent/>
      </w:sdt>
      <w:r>
        <w:rPr>
          <w:color w:val="000000"/>
        </w:rPr>
        <w:t>Provide one response per possible action:</w:t>
      </w:r>
    </w:p>
    <w:tbl>
      <w:tblPr>
        <w:tblStyle w:val="af4"/>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50"/>
        <w:gridCol w:w="1260"/>
        <w:gridCol w:w="1260"/>
      </w:tblGrid>
      <w:tr w:rsidR="003B59C8" w14:paraId="15937611" w14:textId="77777777">
        <w:tc>
          <w:tcPr>
            <w:tcW w:w="6205" w:type="dxa"/>
            <w:tcBorders>
              <w:top w:val="single" w:sz="4" w:space="0" w:color="000000"/>
              <w:left w:val="single" w:sz="4" w:space="0" w:color="000000"/>
              <w:bottom w:val="single" w:sz="4" w:space="0" w:color="000000"/>
              <w:right w:val="single" w:sz="4" w:space="0" w:color="000000"/>
            </w:tcBorders>
            <w:vAlign w:val="center"/>
          </w:tcPr>
          <w:p w14:paraId="000001EE" w14:textId="77777777" w:rsidR="003B59C8" w:rsidRDefault="005D60CB">
            <w:pPr>
              <w:rPr>
                <w:b/>
              </w:rPr>
            </w:pPr>
            <w:bookmarkStart w:id="17" w:name="_heading=h.35nkun2" w:colFirst="0" w:colLast="0"/>
            <w:bookmarkEnd w:id="17"/>
            <w:r>
              <w:rPr>
                <w:b/>
              </w:rPr>
              <w:t>Possible Action</w:t>
            </w:r>
          </w:p>
        </w:tc>
        <w:tc>
          <w:tcPr>
            <w:tcW w:w="1350" w:type="dxa"/>
            <w:tcBorders>
              <w:top w:val="single" w:sz="4" w:space="0" w:color="000000"/>
              <w:left w:val="single" w:sz="4" w:space="0" w:color="000000"/>
              <w:bottom w:val="single" w:sz="4" w:space="0" w:color="000000"/>
              <w:right w:val="single" w:sz="4" w:space="0" w:color="000000"/>
            </w:tcBorders>
            <w:vAlign w:val="center"/>
          </w:tcPr>
          <w:p w14:paraId="000001EF" w14:textId="77777777" w:rsidR="003B59C8" w:rsidRDefault="005D60CB">
            <w:pPr>
              <w:jc w:val="center"/>
              <w:rPr>
                <w:b/>
              </w:rPr>
            </w:pPr>
            <w:r>
              <w:rPr>
                <w:b/>
              </w:rPr>
              <w:t>For Primary Breach</w:t>
            </w:r>
          </w:p>
        </w:tc>
        <w:tc>
          <w:tcPr>
            <w:tcW w:w="1260" w:type="dxa"/>
            <w:tcBorders>
              <w:top w:val="single" w:sz="4" w:space="0" w:color="000000"/>
              <w:left w:val="single" w:sz="4" w:space="0" w:color="000000"/>
              <w:bottom w:val="single" w:sz="4" w:space="0" w:color="000000"/>
              <w:right w:val="single" w:sz="4" w:space="0" w:color="000000"/>
            </w:tcBorders>
            <w:vAlign w:val="center"/>
          </w:tcPr>
          <w:p w14:paraId="000001F0" w14:textId="77777777" w:rsidR="003B59C8" w:rsidRDefault="005D60CB">
            <w:pPr>
              <w:jc w:val="center"/>
              <w:rPr>
                <w:b/>
              </w:rPr>
            </w:pPr>
            <w:r>
              <w:rPr>
                <w:b/>
              </w:rPr>
              <w:t>For Secondary Breach</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71570" w14:textId="77777777" w:rsidR="003B59C8" w:rsidRDefault="005D60CB">
            <w:pPr>
              <w:jc w:val="center"/>
              <w:rPr>
                <w:b/>
              </w:rPr>
            </w:pPr>
            <w:r>
              <w:rPr>
                <w:b/>
              </w:rPr>
              <w:t>Not Applicable</w:t>
            </w:r>
          </w:p>
          <w:p w14:paraId="000001F1" w14:textId="03EB2E69" w:rsidR="00987C6A" w:rsidRDefault="00987C6A" w:rsidP="00987C6A">
            <w:pPr>
              <w:jc w:val="center"/>
              <w:rPr>
                <w:b/>
              </w:rPr>
            </w:pPr>
            <w:r>
              <w:rPr>
                <w:b/>
              </w:rPr>
              <w:t>(e.g do not use this action)</w:t>
            </w:r>
          </w:p>
        </w:tc>
      </w:tr>
      <w:tr w:rsidR="003B59C8" w14:paraId="55252D63" w14:textId="77777777">
        <w:tc>
          <w:tcPr>
            <w:tcW w:w="6205" w:type="dxa"/>
            <w:tcBorders>
              <w:top w:val="single" w:sz="4" w:space="0" w:color="000000"/>
              <w:left w:val="single" w:sz="4" w:space="0" w:color="000000"/>
              <w:bottom w:val="single" w:sz="4" w:space="0" w:color="000000"/>
              <w:right w:val="single" w:sz="4" w:space="0" w:color="000000"/>
            </w:tcBorders>
          </w:tcPr>
          <w:p w14:paraId="000001F2" w14:textId="77777777" w:rsidR="003B59C8" w:rsidRDefault="005D60CB">
            <w:r>
              <w:t>Protocol Amendment</w:t>
            </w:r>
          </w:p>
        </w:tc>
        <w:tc>
          <w:tcPr>
            <w:tcW w:w="1350" w:type="dxa"/>
            <w:tcBorders>
              <w:top w:val="single" w:sz="4" w:space="0" w:color="000000"/>
              <w:left w:val="single" w:sz="4" w:space="0" w:color="000000"/>
              <w:bottom w:val="single" w:sz="4" w:space="0" w:color="000000"/>
              <w:right w:val="single" w:sz="4" w:space="0" w:color="000000"/>
            </w:tcBorders>
          </w:tcPr>
          <w:p w14:paraId="000001F3"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1F4"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1F5" w14:textId="77777777" w:rsidR="003B59C8" w:rsidRDefault="003B59C8"/>
        </w:tc>
      </w:tr>
      <w:tr w:rsidR="003B59C8" w14:paraId="0E4B062F" w14:textId="77777777">
        <w:tc>
          <w:tcPr>
            <w:tcW w:w="6205" w:type="dxa"/>
            <w:tcBorders>
              <w:top w:val="single" w:sz="4" w:space="0" w:color="000000"/>
              <w:left w:val="single" w:sz="4" w:space="0" w:color="000000"/>
              <w:bottom w:val="single" w:sz="4" w:space="0" w:color="000000"/>
              <w:right w:val="single" w:sz="4" w:space="0" w:color="000000"/>
            </w:tcBorders>
          </w:tcPr>
          <w:p w14:paraId="000001F6" w14:textId="77777777" w:rsidR="003B59C8" w:rsidRDefault="005D60CB">
            <w:r>
              <w:t>Change in QTL threshold(s) (resetting)</w:t>
            </w:r>
          </w:p>
        </w:tc>
        <w:tc>
          <w:tcPr>
            <w:tcW w:w="1350" w:type="dxa"/>
            <w:tcBorders>
              <w:top w:val="single" w:sz="4" w:space="0" w:color="000000"/>
              <w:left w:val="single" w:sz="4" w:space="0" w:color="000000"/>
              <w:bottom w:val="single" w:sz="4" w:space="0" w:color="000000"/>
              <w:right w:val="single" w:sz="4" w:space="0" w:color="000000"/>
            </w:tcBorders>
          </w:tcPr>
          <w:p w14:paraId="000001F7"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1F8"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1F9" w14:textId="77777777" w:rsidR="003B59C8" w:rsidRDefault="003B59C8"/>
        </w:tc>
      </w:tr>
      <w:tr w:rsidR="003B59C8" w14:paraId="6F38FD08" w14:textId="77777777">
        <w:tc>
          <w:tcPr>
            <w:tcW w:w="6205" w:type="dxa"/>
            <w:tcBorders>
              <w:top w:val="single" w:sz="4" w:space="0" w:color="000000"/>
              <w:left w:val="single" w:sz="4" w:space="0" w:color="000000"/>
              <w:bottom w:val="single" w:sz="4" w:space="0" w:color="000000"/>
              <w:right w:val="single" w:sz="4" w:space="0" w:color="000000"/>
            </w:tcBorders>
          </w:tcPr>
          <w:p w14:paraId="000001FA" w14:textId="77777777" w:rsidR="003B59C8" w:rsidRDefault="005D60CB">
            <w:r>
              <w:t>Change in QTL parameter metric</w:t>
            </w:r>
          </w:p>
        </w:tc>
        <w:tc>
          <w:tcPr>
            <w:tcW w:w="1350" w:type="dxa"/>
            <w:tcBorders>
              <w:top w:val="single" w:sz="4" w:space="0" w:color="000000"/>
              <w:left w:val="single" w:sz="4" w:space="0" w:color="000000"/>
              <w:bottom w:val="single" w:sz="4" w:space="0" w:color="000000"/>
              <w:right w:val="single" w:sz="4" w:space="0" w:color="000000"/>
            </w:tcBorders>
          </w:tcPr>
          <w:p w14:paraId="000001FB"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1FC"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1FD" w14:textId="77777777" w:rsidR="003B59C8" w:rsidRDefault="003B59C8"/>
        </w:tc>
      </w:tr>
      <w:tr w:rsidR="003B59C8" w14:paraId="78501271" w14:textId="77777777">
        <w:tc>
          <w:tcPr>
            <w:tcW w:w="6205" w:type="dxa"/>
            <w:tcBorders>
              <w:top w:val="single" w:sz="4" w:space="0" w:color="000000"/>
              <w:left w:val="single" w:sz="4" w:space="0" w:color="000000"/>
              <w:bottom w:val="single" w:sz="4" w:space="0" w:color="000000"/>
              <w:right w:val="single" w:sz="4" w:space="0" w:color="000000"/>
            </w:tcBorders>
          </w:tcPr>
          <w:p w14:paraId="000001FE" w14:textId="77777777" w:rsidR="003B59C8" w:rsidRDefault="005D60CB">
            <w:r>
              <w:t>Change in QTL statistical distribution</w:t>
            </w:r>
          </w:p>
        </w:tc>
        <w:tc>
          <w:tcPr>
            <w:tcW w:w="1350" w:type="dxa"/>
            <w:tcBorders>
              <w:top w:val="single" w:sz="4" w:space="0" w:color="000000"/>
              <w:left w:val="single" w:sz="4" w:space="0" w:color="000000"/>
              <w:bottom w:val="single" w:sz="4" w:space="0" w:color="000000"/>
              <w:right w:val="single" w:sz="4" w:space="0" w:color="000000"/>
            </w:tcBorders>
          </w:tcPr>
          <w:p w14:paraId="000001FF"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00"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01" w14:textId="77777777" w:rsidR="003B59C8" w:rsidRDefault="003B59C8"/>
        </w:tc>
      </w:tr>
      <w:tr w:rsidR="003B59C8" w14:paraId="32E060AE" w14:textId="77777777">
        <w:tc>
          <w:tcPr>
            <w:tcW w:w="6205" w:type="dxa"/>
            <w:tcBorders>
              <w:top w:val="single" w:sz="4" w:space="0" w:color="000000"/>
              <w:left w:val="single" w:sz="4" w:space="0" w:color="000000"/>
              <w:bottom w:val="single" w:sz="4" w:space="0" w:color="000000"/>
              <w:right w:val="single" w:sz="4" w:space="0" w:color="000000"/>
            </w:tcBorders>
          </w:tcPr>
          <w:p w14:paraId="00000202" w14:textId="77777777" w:rsidR="003B59C8" w:rsidRDefault="005D60CB">
            <w:r>
              <w:t>Change in QTL statistical methodology</w:t>
            </w:r>
          </w:p>
        </w:tc>
        <w:tc>
          <w:tcPr>
            <w:tcW w:w="1350" w:type="dxa"/>
            <w:tcBorders>
              <w:top w:val="single" w:sz="4" w:space="0" w:color="000000"/>
              <w:left w:val="single" w:sz="4" w:space="0" w:color="000000"/>
              <w:bottom w:val="single" w:sz="4" w:space="0" w:color="000000"/>
              <w:right w:val="single" w:sz="4" w:space="0" w:color="000000"/>
            </w:tcBorders>
          </w:tcPr>
          <w:p w14:paraId="00000203"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04"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05" w14:textId="77777777" w:rsidR="003B59C8" w:rsidRDefault="003B59C8"/>
        </w:tc>
      </w:tr>
      <w:tr w:rsidR="003B59C8" w14:paraId="64E9AEC7" w14:textId="77777777">
        <w:tc>
          <w:tcPr>
            <w:tcW w:w="6205" w:type="dxa"/>
            <w:tcBorders>
              <w:top w:val="single" w:sz="4" w:space="0" w:color="000000"/>
              <w:left w:val="single" w:sz="4" w:space="0" w:color="000000"/>
              <w:bottom w:val="single" w:sz="4" w:space="0" w:color="000000"/>
              <w:right w:val="single" w:sz="4" w:space="0" w:color="000000"/>
            </w:tcBorders>
          </w:tcPr>
          <w:p w14:paraId="00000206" w14:textId="77777777" w:rsidR="003B59C8" w:rsidRDefault="005D60CB">
            <w:r>
              <w:t>Change to trial monitoring strategy</w:t>
            </w:r>
          </w:p>
        </w:tc>
        <w:tc>
          <w:tcPr>
            <w:tcW w:w="1350" w:type="dxa"/>
            <w:tcBorders>
              <w:top w:val="single" w:sz="4" w:space="0" w:color="000000"/>
              <w:left w:val="single" w:sz="4" w:space="0" w:color="000000"/>
              <w:bottom w:val="single" w:sz="4" w:space="0" w:color="000000"/>
              <w:right w:val="single" w:sz="4" w:space="0" w:color="000000"/>
            </w:tcBorders>
          </w:tcPr>
          <w:p w14:paraId="00000207"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08"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09" w14:textId="77777777" w:rsidR="003B59C8" w:rsidRDefault="003B59C8"/>
        </w:tc>
      </w:tr>
      <w:tr w:rsidR="003B59C8" w14:paraId="73E2F1A4" w14:textId="77777777">
        <w:tc>
          <w:tcPr>
            <w:tcW w:w="6205" w:type="dxa"/>
            <w:tcBorders>
              <w:top w:val="single" w:sz="4" w:space="0" w:color="000000"/>
              <w:left w:val="single" w:sz="4" w:space="0" w:color="000000"/>
              <w:bottom w:val="single" w:sz="4" w:space="0" w:color="000000"/>
              <w:right w:val="single" w:sz="4" w:space="0" w:color="000000"/>
            </w:tcBorders>
          </w:tcPr>
          <w:p w14:paraId="0000020A" w14:textId="77777777" w:rsidR="003B59C8" w:rsidRDefault="005D60CB">
            <w:r>
              <w:t>Instruction(s) provided to sites</w:t>
            </w:r>
          </w:p>
        </w:tc>
        <w:tc>
          <w:tcPr>
            <w:tcW w:w="1350" w:type="dxa"/>
            <w:tcBorders>
              <w:top w:val="single" w:sz="4" w:space="0" w:color="000000"/>
              <w:left w:val="single" w:sz="4" w:space="0" w:color="000000"/>
              <w:bottom w:val="single" w:sz="4" w:space="0" w:color="000000"/>
              <w:right w:val="single" w:sz="4" w:space="0" w:color="000000"/>
            </w:tcBorders>
          </w:tcPr>
          <w:p w14:paraId="0000020B"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0C"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0D" w14:textId="77777777" w:rsidR="003B59C8" w:rsidRDefault="003B59C8"/>
        </w:tc>
      </w:tr>
      <w:tr w:rsidR="003B59C8" w14:paraId="645D0940" w14:textId="77777777">
        <w:tc>
          <w:tcPr>
            <w:tcW w:w="6205" w:type="dxa"/>
            <w:tcBorders>
              <w:top w:val="single" w:sz="4" w:space="0" w:color="000000"/>
              <w:left w:val="single" w:sz="4" w:space="0" w:color="000000"/>
              <w:bottom w:val="single" w:sz="4" w:space="0" w:color="000000"/>
              <w:right w:val="single" w:sz="4" w:space="0" w:color="000000"/>
            </w:tcBorders>
          </w:tcPr>
          <w:p w14:paraId="0000020E" w14:textId="77777777" w:rsidR="003B59C8" w:rsidRDefault="005D60CB">
            <w:r>
              <w:t>Instruction(s) provided to vendors (service providers or otherwise)</w:t>
            </w:r>
          </w:p>
        </w:tc>
        <w:tc>
          <w:tcPr>
            <w:tcW w:w="1350" w:type="dxa"/>
            <w:tcBorders>
              <w:top w:val="single" w:sz="4" w:space="0" w:color="000000"/>
              <w:left w:val="single" w:sz="4" w:space="0" w:color="000000"/>
              <w:bottom w:val="single" w:sz="4" w:space="0" w:color="000000"/>
              <w:right w:val="single" w:sz="4" w:space="0" w:color="000000"/>
            </w:tcBorders>
          </w:tcPr>
          <w:p w14:paraId="0000020F"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10"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11" w14:textId="77777777" w:rsidR="003B59C8" w:rsidRDefault="003B59C8"/>
        </w:tc>
      </w:tr>
      <w:tr w:rsidR="003B59C8" w14:paraId="75317832" w14:textId="77777777">
        <w:tc>
          <w:tcPr>
            <w:tcW w:w="6205" w:type="dxa"/>
            <w:tcBorders>
              <w:top w:val="single" w:sz="4" w:space="0" w:color="000000"/>
              <w:left w:val="single" w:sz="4" w:space="0" w:color="000000"/>
              <w:bottom w:val="single" w:sz="4" w:space="0" w:color="000000"/>
              <w:right w:val="single" w:sz="4" w:space="0" w:color="000000"/>
            </w:tcBorders>
          </w:tcPr>
          <w:p w14:paraId="00000212" w14:textId="77777777" w:rsidR="003B59C8" w:rsidRDefault="005D60CB">
            <w:r>
              <w:t>Other (</w:t>
            </w:r>
            <w:sdt>
              <w:sdtPr>
                <w:tag w:val="goog_rdk_136"/>
                <w:id w:val="-1066336762"/>
              </w:sdtPr>
              <w:sdtContent/>
            </w:sdt>
            <w:sdt>
              <w:sdtPr>
                <w:tag w:val="goog_rdk_137"/>
                <w:id w:val="-1438822623"/>
              </w:sdtPr>
              <w:sdtContent/>
            </w:sdt>
            <w:sdt>
              <w:sdtPr>
                <w:tag w:val="goog_rdk_138"/>
                <w:id w:val="-376007332"/>
              </w:sdtPr>
              <w:sdtContent/>
            </w:sdt>
            <w:sdt>
              <w:sdtPr>
                <w:tag w:val="goog_rdk_139"/>
                <w:id w:val="1471175452"/>
              </w:sdtPr>
              <w:sdtContent/>
            </w:sdt>
            <w:r>
              <w:t>specify)</w:t>
            </w:r>
          </w:p>
        </w:tc>
        <w:tc>
          <w:tcPr>
            <w:tcW w:w="1350" w:type="dxa"/>
            <w:tcBorders>
              <w:top w:val="single" w:sz="4" w:space="0" w:color="000000"/>
              <w:left w:val="single" w:sz="4" w:space="0" w:color="000000"/>
              <w:bottom w:val="single" w:sz="4" w:space="0" w:color="000000"/>
              <w:right w:val="single" w:sz="4" w:space="0" w:color="000000"/>
            </w:tcBorders>
          </w:tcPr>
          <w:p w14:paraId="00000213"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14" w14:textId="77777777" w:rsidR="003B59C8" w:rsidRDefault="003B59C8"/>
        </w:tc>
        <w:tc>
          <w:tcPr>
            <w:tcW w:w="1260" w:type="dxa"/>
            <w:tcBorders>
              <w:top w:val="single" w:sz="4" w:space="0" w:color="000000"/>
              <w:left w:val="single" w:sz="4" w:space="0" w:color="000000"/>
              <w:bottom w:val="single" w:sz="4" w:space="0" w:color="000000"/>
              <w:right w:val="single" w:sz="4" w:space="0" w:color="000000"/>
            </w:tcBorders>
          </w:tcPr>
          <w:p w14:paraId="00000215" w14:textId="77777777" w:rsidR="003B59C8" w:rsidRDefault="003B59C8"/>
        </w:tc>
      </w:tr>
    </w:tbl>
    <w:p w14:paraId="0A2FD95D" w14:textId="52D125A4" w:rsidR="00987C6A" w:rsidRDefault="00987C6A" w:rsidP="00987C6A"/>
    <w:p w14:paraId="00000217" w14:textId="4DEC40B8" w:rsidR="003B59C8" w:rsidRPr="00987C6A" w:rsidRDefault="005D60CB" w:rsidP="00642401">
      <w:pPr>
        <w:numPr>
          <w:ilvl w:val="0"/>
          <w:numId w:val="5"/>
        </w:numPr>
        <w:pBdr>
          <w:top w:val="nil"/>
          <w:left w:val="nil"/>
          <w:bottom w:val="nil"/>
          <w:right w:val="nil"/>
          <w:between w:val="nil"/>
        </w:pBdr>
        <w:spacing w:line="254" w:lineRule="auto"/>
        <w:rPr>
          <w:color w:val="000000"/>
        </w:rPr>
      </w:pPr>
      <w:r w:rsidRPr="00987C6A">
        <w:rPr>
          <w:color w:val="000000"/>
        </w:rPr>
        <w:t xml:space="preserve">Regarding reporting of </w:t>
      </w:r>
      <w:r w:rsidR="00987C6A" w:rsidRPr="00987C6A">
        <w:rPr>
          <w:color w:val="000000"/>
        </w:rPr>
        <w:t>a Primary Limit Breach</w:t>
      </w:r>
      <w:r w:rsidRPr="00987C6A">
        <w:rPr>
          <w:color w:val="000000"/>
        </w:rPr>
        <w:t xml:space="preserve"> </w:t>
      </w:r>
      <w:r w:rsidR="00987C6A" w:rsidRPr="00987C6A">
        <w:rPr>
          <w:color w:val="000000"/>
        </w:rPr>
        <w:t xml:space="preserve">of the QTLs </w:t>
      </w:r>
      <w:r w:rsidRPr="00987C6A">
        <w:rPr>
          <w:color w:val="000000"/>
        </w:rPr>
        <w:t>in the CSR (per ICH E6 R2 Section 5.1.</w:t>
      </w:r>
      <w:sdt>
        <w:sdtPr>
          <w:tag w:val="goog_rdk_140"/>
          <w:id w:val="196745384"/>
        </w:sdtPr>
        <w:sdtContent/>
      </w:sdt>
      <w:r w:rsidRPr="00987C6A">
        <w:rPr>
          <w:color w:val="000000"/>
        </w:rPr>
        <w:t>7)</w:t>
      </w:r>
    </w:p>
    <w:tbl>
      <w:tblPr>
        <w:tblStyle w:val="af5"/>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1"/>
        <w:gridCol w:w="3129"/>
      </w:tblGrid>
      <w:tr w:rsidR="003B59C8" w14:paraId="51ED06AF" w14:textId="77777777" w:rsidTr="00C76787">
        <w:tc>
          <w:tcPr>
            <w:tcW w:w="6941" w:type="dxa"/>
            <w:tcBorders>
              <w:top w:val="single" w:sz="4" w:space="0" w:color="000000"/>
              <w:left w:val="single" w:sz="4" w:space="0" w:color="000000"/>
              <w:bottom w:val="single" w:sz="4" w:space="0" w:color="000000"/>
              <w:right w:val="single" w:sz="4" w:space="0" w:color="000000"/>
            </w:tcBorders>
          </w:tcPr>
          <w:p w14:paraId="00000218" w14:textId="77777777" w:rsidR="003B59C8" w:rsidRDefault="005D60CB">
            <w:pPr>
              <w:rPr>
                <w:b/>
                <w:highlight w:val="yellow"/>
              </w:rPr>
            </w:pPr>
            <w:r w:rsidRPr="00987C6A">
              <w:rPr>
                <w:b/>
              </w:rPr>
              <w:t>Possible Action</w:t>
            </w:r>
          </w:p>
        </w:tc>
        <w:tc>
          <w:tcPr>
            <w:tcW w:w="3129" w:type="dxa"/>
            <w:tcBorders>
              <w:top w:val="single" w:sz="4" w:space="0" w:color="000000"/>
              <w:left w:val="single" w:sz="4" w:space="0" w:color="000000"/>
              <w:bottom w:val="single" w:sz="4" w:space="0" w:color="000000"/>
              <w:right w:val="single" w:sz="4" w:space="0" w:color="000000"/>
            </w:tcBorders>
          </w:tcPr>
          <w:p w14:paraId="00000219" w14:textId="77777777" w:rsidR="003B59C8" w:rsidRDefault="005D60CB">
            <w:pPr>
              <w:rPr>
                <w:b/>
                <w:highlight w:val="yellow"/>
              </w:rPr>
            </w:pPr>
            <w:r w:rsidRPr="00987C6A">
              <w:rPr>
                <w:b/>
              </w:rPr>
              <w:t>Response</w:t>
            </w:r>
          </w:p>
        </w:tc>
      </w:tr>
      <w:tr w:rsidR="00C76787" w14:paraId="062A2B77" w14:textId="77777777" w:rsidTr="00C76787">
        <w:tc>
          <w:tcPr>
            <w:tcW w:w="6941" w:type="dxa"/>
            <w:tcBorders>
              <w:top w:val="single" w:sz="4" w:space="0" w:color="000000"/>
              <w:left w:val="single" w:sz="4" w:space="0" w:color="000000"/>
              <w:bottom w:val="single" w:sz="4" w:space="0" w:color="000000"/>
              <w:right w:val="single" w:sz="4" w:space="0" w:color="000000"/>
            </w:tcBorders>
          </w:tcPr>
          <w:p w14:paraId="0000021A" w14:textId="1FED2425" w:rsidR="00C76787" w:rsidRPr="00C76787" w:rsidRDefault="00987C6A" w:rsidP="00987C6A">
            <w:pPr>
              <w:rPr>
                <w:rFonts w:asciiTheme="minorHAnsi" w:hAnsiTheme="minorHAnsi" w:cstheme="minorHAnsi"/>
                <w:highlight w:val="yellow"/>
              </w:rPr>
            </w:pPr>
            <w:r>
              <w:rPr>
                <w:rFonts w:asciiTheme="minorHAnsi" w:eastAsia="Times New Roman" w:hAnsiTheme="minorHAnsi" w:cstheme="minorHAnsi"/>
                <w:color w:val="222222"/>
                <w:lang w:val="en-GB"/>
              </w:rPr>
              <w:t>Following a </w:t>
            </w:r>
            <w:r w:rsidRPr="00987C6A">
              <w:rPr>
                <w:color w:val="000000"/>
              </w:rPr>
              <w:t>Primary Limit Breach</w:t>
            </w:r>
            <w:r>
              <w:rPr>
                <w:color w:val="000000"/>
              </w:rPr>
              <w:t>,</w:t>
            </w:r>
            <w:r w:rsidR="00C76787">
              <w:rPr>
                <w:rFonts w:asciiTheme="minorHAnsi" w:eastAsia="Times New Roman" w:hAnsiTheme="minorHAnsi" w:cstheme="minorHAnsi"/>
                <w:color w:val="222222"/>
                <w:lang w:val="en-GB"/>
              </w:rPr>
              <w:t xml:space="preserve"> </w:t>
            </w:r>
            <w:r w:rsidR="00C76787" w:rsidRPr="00C76787">
              <w:rPr>
                <w:rFonts w:asciiTheme="minorHAnsi" w:eastAsia="Times New Roman" w:hAnsiTheme="minorHAnsi" w:cstheme="minorHAnsi"/>
                <w:color w:val="222222"/>
                <w:lang w:val="en-GB"/>
              </w:rPr>
              <w:t>are QTL’s assessed for Importance?</w:t>
            </w:r>
          </w:p>
        </w:tc>
        <w:tc>
          <w:tcPr>
            <w:tcW w:w="3129" w:type="dxa"/>
            <w:tcBorders>
              <w:top w:val="single" w:sz="4" w:space="0" w:color="000000"/>
              <w:left w:val="single" w:sz="4" w:space="0" w:color="000000"/>
              <w:bottom w:val="single" w:sz="4" w:space="0" w:color="000000"/>
              <w:right w:val="single" w:sz="4" w:space="0" w:color="000000"/>
            </w:tcBorders>
          </w:tcPr>
          <w:p w14:paraId="0000021B" w14:textId="41FCFEA7" w:rsidR="00C76787" w:rsidRPr="00C76787" w:rsidRDefault="00C76787" w:rsidP="00C76787">
            <w:pPr>
              <w:rPr>
                <w:rFonts w:asciiTheme="minorHAnsi" w:hAnsiTheme="minorHAnsi" w:cstheme="minorHAnsi"/>
                <w:highlight w:val="yellow"/>
              </w:rPr>
            </w:pPr>
            <w:r w:rsidRPr="00C76787">
              <w:rPr>
                <w:rFonts w:asciiTheme="minorHAnsi" w:eastAsia="Times New Roman" w:hAnsiTheme="minorHAnsi" w:cstheme="minorHAnsi"/>
                <w:lang w:val="en-GB"/>
              </w:rPr>
              <w:t>Yes / No (all considered Important)</w:t>
            </w:r>
          </w:p>
        </w:tc>
      </w:tr>
      <w:tr w:rsidR="00C76787" w14:paraId="1AD236C5" w14:textId="77777777" w:rsidTr="00C76787">
        <w:tc>
          <w:tcPr>
            <w:tcW w:w="6941" w:type="dxa"/>
            <w:tcBorders>
              <w:top w:val="single" w:sz="4" w:space="0" w:color="000000"/>
              <w:left w:val="single" w:sz="4" w:space="0" w:color="000000"/>
              <w:bottom w:val="single" w:sz="4" w:space="0" w:color="000000"/>
              <w:right w:val="single" w:sz="4" w:space="0" w:color="000000"/>
            </w:tcBorders>
          </w:tcPr>
          <w:p w14:paraId="0000021C" w14:textId="04A56966" w:rsidR="00C76787" w:rsidRPr="00C76787" w:rsidRDefault="00987C6A" w:rsidP="00987C6A">
            <w:pPr>
              <w:rPr>
                <w:rFonts w:asciiTheme="minorHAnsi" w:hAnsiTheme="minorHAnsi" w:cstheme="minorHAnsi"/>
                <w:highlight w:val="yellow"/>
              </w:rPr>
            </w:pPr>
            <w:r>
              <w:rPr>
                <w:rFonts w:asciiTheme="minorHAnsi" w:eastAsia="Times New Roman" w:hAnsiTheme="minorHAnsi" w:cstheme="minorHAnsi"/>
                <w:lang w:val="en-GB"/>
              </w:rPr>
              <w:t xml:space="preserve">If QTL </w:t>
            </w:r>
            <w:r w:rsidRPr="00987C6A">
              <w:rPr>
                <w:color w:val="000000"/>
              </w:rPr>
              <w:t>Primary Limit Breach</w:t>
            </w:r>
            <w:r>
              <w:rPr>
                <w:color w:val="000000"/>
              </w:rPr>
              <w:t>es</w:t>
            </w:r>
            <w:r w:rsidR="00C76787" w:rsidRPr="00C76787">
              <w:rPr>
                <w:rFonts w:asciiTheme="minorHAnsi" w:eastAsia="Times New Roman" w:hAnsiTheme="minorHAnsi" w:cstheme="minorHAnsi"/>
                <w:lang w:val="en-GB"/>
              </w:rPr>
              <w:t xml:space="preserve"> are NOT evaluated for importance, has your organization considered implementing this process as part of QTL reporting in the CSR?</w:t>
            </w:r>
          </w:p>
        </w:tc>
        <w:tc>
          <w:tcPr>
            <w:tcW w:w="3129" w:type="dxa"/>
            <w:tcBorders>
              <w:top w:val="single" w:sz="4" w:space="0" w:color="000000"/>
              <w:left w:val="single" w:sz="4" w:space="0" w:color="000000"/>
              <w:bottom w:val="single" w:sz="4" w:space="0" w:color="000000"/>
              <w:right w:val="single" w:sz="4" w:space="0" w:color="000000"/>
            </w:tcBorders>
          </w:tcPr>
          <w:p w14:paraId="0000021D" w14:textId="21C23053" w:rsidR="00C76787" w:rsidRPr="00C76787" w:rsidRDefault="00C76787" w:rsidP="00C76787">
            <w:pPr>
              <w:rPr>
                <w:rFonts w:asciiTheme="minorHAnsi" w:hAnsiTheme="minorHAnsi" w:cstheme="minorHAnsi"/>
                <w:highlight w:val="yellow"/>
              </w:rPr>
            </w:pPr>
            <w:r w:rsidRPr="00C76787">
              <w:rPr>
                <w:rFonts w:asciiTheme="minorHAnsi" w:eastAsia="Times New Roman" w:hAnsiTheme="minorHAnsi" w:cstheme="minorHAnsi"/>
                <w:color w:val="222222"/>
                <w:lang w:val="en-GB"/>
              </w:rPr>
              <w:t>Yes/No</w:t>
            </w:r>
          </w:p>
        </w:tc>
      </w:tr>
      <w:tr w:rsidR="00C76787" w:rsidRPr="00C76787" w14:paraId="2E3D0FCC" w14:textId="77777777" w:rsidTr="00C76787">
        <w:tc>
          <w:tcPr>
            <w:tcW w:w="6941" w:type="dxa"/>
            <w:tcBorders>
              <w:top w:val="single" w:sz="4" w:space="0" w:color="000000"/>
              <w:left w:val="single" w:sz="4" w:space="0" w:color="000000"/>
              <w:bottom w:val="single" w:sz="4" w:space="0" w:color="000000"/>
              <w:right w:val="single" w:sz="4" w:space="0" w:color="000000"/>
            </w:tcBorders>
          </w:tcPr>
          <w:p w14:paraId="0000021E" w14:textId="7D296552" w:rsidR="00C76787" w:rsidRPr="00C76787" w:rsidRDefault="00C76787" w:rsidP="00C76787">
            <w:pPr>
              <w:rPr>
                <w:rFonts w:asciiTheme="minorHAnsi" w:hAnsiTheme="minorHAnsi" w:cstheme="minorHAnsi"/>
                <w:highlight w:val="yellow"/>
              </w:rPr>
            </w:pPr>
            <w:bookmarkStart w:id="18" w:name="bookmark=id.1ksv4uv" w:colFirst="0" w:colLast="0"/>
            <w:bookmarkEnd w:id="18"/>
            <w:r w:rsidRPr="00C76787">
              <w:rPr>
                <w:rFonts w:asciiTheme="minorHAnsi" w:eastAsia="Times New Roman" w:hAnsiTheme="minorHAnsi" w:cstheme="minorHAnsi"/>
                <w:lang w:val="en-GB"/>
              </w:rPr>
              <w:t xml:space="preserve">If QTL </w:t>
            </w:r>
            <w:r w:rsidR="00987C6A" w:rsidRPr="00987C6A">
              <w:rPr>
                <w:color w:val="000000"/>
              </w:rPr>
              <w:t xml:space="preserve">Primary Limit Breaches </w:t>
            </w:r>
            <w:r w:rsidRPr="00C76787">
              <w:rPr>
                <w:rFonts w:asciiTheme="minorHAnsi" w:eastAsia="Times New Roman" w:hAnsiTheme="minorHAnsi" w:cstheme="minorHAnsi"/>
                <w:lang w:val="en-GB"/>
              </w:rPr>
              <w:t>are NOT evaluated for importance, and your organization has discussed implementing this process as part of QTL reporting in the CSR, what considerations have been made in determining if this would be implemented or not?</w:t>
            </w:r>
          </w:p>
        </w:tc>
        <w:tc>
          <w:tcPr>
            <w:tcW w:w="3129" w:type="dxa"/>
            <w:tcBorders>
              <w:top w:val="single" w:sz="4" w:space="0" w:color="000000"/>
              <w:left w:val="single" w:sz="4" w:space="0" w:color="000000"/>
              <w:bottom w:val="single" w:sz="4" w:space="0" w:color="000000"/>
              <w:right w:val="single" w:sz="4" w:space="0" w:color="000000"/>
            </w:tcBorders>
          </w:tcPr>
          <w:p w14:paraId="0000021F" w14:textId="31C4A9F5" w:rsidR="00C76787" w:rsidRPr="00987C6A" w:rsidRDefault="00C76787" w:rsidP="00C76787">
            <w:pPr>
              <w:rPr>
                <w:rFonts w:asciiTheme="minorHAnsi" w:hAnsiTheme="minorHAnsi" w:cstheme="minorHAnsi"/>
                <w:i/>
                <w:highlight w:val="yellow"/>
              </w:rPr>
            </w:pPr>
            <w:r w:rsidRPr="00987C6A">
              <w:rPr>
                <w:rFonts w:asciiTheme="minorHAnsi" w:eastAsia="Times New Roman" w:hAnsiTheme="minorHAnsi" w:cstheme="minorHAnsi"/>
                <w:i/>
                <w:color w:val="4472C4" w:themeColor="accent1"/>
                <w:lang w:val="en-GB"/>
              </w:rPr>
              <w:t>Free text</w:t>
            </w:r>
          </w:p>
        </w:tc>
      </w:tr>
      <w:tr w:rsidR="00B913F4" w:rsidRPr="00B913F4" w14:paraId="0F93ECDC" w14:textId="77777777" w:rsidTr="00C76787">
        <w:tc>
          <w:tcPr>
            <w:tcW w:w="6941" w:type="dxa"/>
            <w:tcBorders>
              <w:top w:val="single" w:sz="4" w:space="0" w:color="000000"/>
              <w:left w:val="single" w:sz="4" w:space="0" w:color="000000"/>
              <w:bottom w:val="single" w:sz="4" w:space="0" w:color="000000"/>
              <w:right w:val="single" w:sz="4" w:space="0" w:color="000000"/>
            </w:tcBorders>
          </w:tcPr>
          <w:p w14:paraId="00000220" w14:textId="42263197" w:rsidR="00C76787" w:rsidRPr="00B913F4" w:rsidRDefault="00C76787" w:rsidP="00987C6A">
            <w:pPr>
              <w:rPr>
                <w:rFonts w:asciiTheme="minorHAnsi" w:hAnsiTheme="minorHAnsi" w:cstheme="minorHAnsi"/>
                <w:highlight w:val="yellow"/>
              </w:rPr>
            </w:pPr>
            <w:r w:rsidRPr="00C76787">
              <w:rPr>
                <w:rFonts w:asciiTheme="minorHAnsi" w:eastAsia="Times New Roman" w:hAnsiTheme="minorHAnsi" w:cstheme="minorHAnsi"/>
                <w:lang w:val="en-GB"/>
              </w:rPr>
              <w:t xml:space="preserve">If QTL </w:t>
            </w:r>
            <w:r w:rsidR="00987C6A" w:rsidRPr="00987C6A">
              <w:rPr>
                <w:color w:val="000000"/>
              </w:rPr>
              <w:t xml:space="preserve">Primary Limit Breaches </w:t>
            </w:r>
            <w:r w:rsidRPr="00C76787">
              <w:rPr>
                <w:rFonts w:asciiTheme="minorHAnsi" w:eastAsia="Times New Roman" w:hAnsiTheme="minorHAnsi" w:cstheme="minorHAnsi"/>
                <w:lang w:val="en-GB"/>
              </w:rPr>
              <w:t xml:space="preserve">are evaluated for importance, </w:t>
            </w:r>
            <w:r w:rsidR="00987C6A">
              <w:rPr>
                <w:rFonts w:asciiTheme="minorHAnsi" w:eastAsia="Times New Roman" w:hAnsiTheme="minorHAnsi" w:cstheme="minorHAnsi"/>
                <w:lang w:val="en-GB"/>
              </w:rPr>
              <w:t>how do you determine as to whether they should be reported in the CSR</w:t>
            </w:r>
          </w:p>
        </w:tc>
        <w:tc>
          <w:tcPr>
            <w:tcW w:w="3129" w:type="dxa"/>
            <w:tcBorders>
              <w:top w:val="single" w:sz="4" w:space="0" w:color="000000"/>
              <w:left w:val="single" w:sz="4" w:space="0" w:color="000000"/>
              <w:bottom w:val="single" w:sz="4" w:space="0" w:color="000000"/>
              <w:right w:val="single" w:sz="4" w:space="0" w:color="000000"/>
            </w:tcBorders>
          </w:tcPr>
          <w:p w14:paraId="00000221" w14:textId="666A6C70" w:rsidR="00C76787" w:rsidRPr="00B913F4" w:rsidRDefault="00C76787" w:rsidP="00987C6A">
            <w:pPr>
              <w:rPr>
                <w:rFonts w:asciiTheme="minorHAnsi" w:hAnsiTheme="minorHAnsi" w:cstheme="minorHAnsi"/>
                <w:highlight w:val="yellow"/>
              </w:rPr>
            </w:pPr>
            <w:r w:rsidRPr="00C76787">
              <w:rPr>
                <w:rFonts w:asciiTheme="minorHAnsi" w:eastAsia="Times New Roman" w:hAnsiTheme="minorHAnsi" w:cstheme="minorHAnsi"/>
                <w:lang w:val="en-GB"/>
              </w:rPr>
              <w:t>Pick List: Against pre-defined criteria; via statistical methodology; by study team;</w:t>
            </w:r>
            <w:r w:rsidR="00987C6A">
              <w:rPr>
                <w:rFonts w:asciiTheme="minorHAnsi" w:eastAsia="Times New Roman" w:hAnsiTheme="minorHAnsi" w:cstheme="minorHAnsi"/>
                <w:lang w:val="en-GB"/>
              </w:rPr>
              <w:t xml:space="preserve"> </w:t>
            </w:r>
            <w:r w:rsidRPr="00C76787">
              <w:rPr>
                <w:rFonts w:asciiTheme="minorHAnsi" w:eastAsia="Times New Roman" w:hAnsiTheme="minorHAnsi" w:cstheme="minorHAnsi"/>
                <w:lang w:val="en-GB"/>
              </w:rPr>
              <w:t>other?</w:t>
            </w:r>
            <w:r w:rsidR="00987C6A" w:rsidRPr="00987C6A">
              <w:rPr>
                <w:rFonts w:asciiTheme="minorHAnsi" w:eastAsia="Times New Roman" w:hAnsiTheme="minorHAnsi" w:cstheme="minorHAnsi"/>
                <w:i/>
                <w:color w:val="4472C4" w:themeColor="accent1"/>
                <w:lang w:val="en-GB"/>
              </w:rPr>
              <w:t>add free text box</w:t>
            </w:r>
          </w:p>
        </w:tc>
      </w:tr>
      <w:tr w:rsidR="00B913F4" w:rsidRPr="00B913F4" w14:paraId="38F27BA1" w14:textId="77777777" w:rsidTr="00C76787">
        <w:tc>
          <w:tcPr>
            <w:tcW w:w="6941" w:type="dxa"/>
            <w:tcBorders>
              <w:top w:val="single" w:sz="4" w:space="0" w:color="000000"/>
              <w:left w:val="single" w:sz="4" w:space="0" w:color="000000"/>
              <w:bottom w:val="single" w:sz="4" w:space="0" w:color="000000"/>
              <w:right w:val="single" w:sz="4" w:space="0" w:color="000000"/>
            </w:tcBorders>
          </w:tcPr>
          <w:p w14:paraId="00000222" w14:textId="09D5C8DF" w:rsidR="00C76787" w:rsidRPr="00B913F4" w:rsidRDefault="00C76787" w:rsidP="00987C6A">
            <w:pPr>
              <w:rPr>
                <w:rFonts w:asciiTheme="minorHAnsi" w:hAnsiTheme="minorHAnsi" w:cstheme="minorHAnsi"/>
                <w:highlight w:val="yellow"/>
              </w:rPr>
            </w:pPr>
            <w:r w:rsidRPr="00C76787">
              <w:rPr>
                <w:rFonts w:asciiTheme="minorHAnsi" w:eastAsia="Times New Roman" w:hAnsiTheme="minorHAnsi" w:cstheme="minorHAnsi"/>
                <w:lang w:val="en-GB"/>
              </w:rPr>
              <w:t xml:space="preserve">If QTL </w:t>
            </w:r>
            <w:r w:rsidR="00987C6A" w:rsidRPr="00987C6A">
              <w:rPr>
                <w:color w:val="000000"/>
              </w:rPr>
              <w:t xml:space="preserve">Primary Limit Breaches </w:t>
            </w:r>
            <w:r w:rsidRPr="00C76787">
              <w:rPr>
                <w:rFonts w:asciiTheme="minorHAnsi" w:eastAsia="Times New Roman" w:hAnsiTheme="minorHAnsi" w:cstheme="minorHAnsi"/>
                <w:lang w:val="en-GB"/>
              </w:rPr>
              <w:t xml:space="preserve">are evaluated for importance, is this </w:t>
            </w:r>
            <w:r w:rsidR="00987C6A">
              <w:rPr>
                <w:rFonts w:asciiTheme="minorHAnsi" w:eastAsia="Times New Roman" w:hAnsiTheme="minorHAnsi" w:cstheme="minorHAnsi"/>
                <w:lang w:val="en-GB"/>
              </w:rPr>
              <w:t>evaluation process</w:t>
            </w:r>
            <w:r w:rsidRPr="00C76787">
              <w:rPr>
                <w:rFonts w:asciiTheme="minorHAnsi" w:eastAsia="Times New Roman" w:hAnsiTheme="minorHAnsi" w:cstheme="minorHAnsi"/>
                <w:lang w:val="en-GB"/>
              </w:rPr>
              <w:t xml:space="preserve"> consistent across your </w:t>
            </w:r>
            <w:r w:rsidR="00987C6A">
              <w:rPr>
                <w:rFonts w:asciiTheme="minorHAnsi" w:eastAsia="Times New Roman" w:hAnsiTheme="minorHAnsi" w:cstheme="minorHAnsi"/>
                <w:lang w:val="en-GB"/>
              </w:rPr>
              <w:t>studies/</w:t>
            </w:r>
            <w:r w:rsidRPr="00C76787">
              <w:rPr>
                <w:rFonts w:asciiTheme="minorHAnsi" w:eastAsia="Times New Roman" w:hAnsiTheme="minorHAnsi" w:cstheme="minorHAnsi"/>
                <w:lang w:val="en-GB"/>
              </w:rPr>
              <w:t>organization </w:t>
            </w:r>
          </w:p>
        </w:tc>
        <w:tc>
          <w:tcPr>
            <w:tcW w:w="3129" w:type="dxa"/>
            <w:tcBorders>
              <w:top w:val="single" w:sz="4" w:space="0" w:color="000000"/>
              <w:left w:val="single" w:sz="4" w:space="0" w:color="000000"/>
              <w:bottom w:val="single" w:sz="4" w:space="0" w:color="000000"/>
              <w:right w:val="single" w:sz="4" w:space="0" w:color="000000"/>
            </w:tcBorders>
          </w:tcPr>
          <w:p w14:paraId="00000223" w14:textId="324096B4" w:rsidR="00C76787" w:rsidRPr="00B913F4" w:rsidRDefault="00C76787" w:rsidP="00C76787">
            <w:pPr>
              <w:rPr>
                <w:rFonts w:asciiTheme="minorHAnsi" w:hAnsiTheme="minorHAnsi" w:cstheme="minorHAnsi"/>
                <w:highlight w:val="yellow"/>
              </w:rPr>
            </w:pPr>
            <w:r w:rsidRPr="00C76787">
              <w:rPr>
                <w:rFonts w:asciiTheme="minorHAnsi" w:eastAsia="Times New Roman" w:hAnsiTheme="minorHAnsi" w:cstheme="minorHAnsi"/>
                <w:lang w:val="en-GB"/>
              </w:rPr>
              <w:t>Yes / No</w:t>
            </w:r>
          </w:p>
        </w:tc>
      </w:tr>
      <w:tr w:rsidR="00C76787" w14:paraId="497DA2CF" w14:textId="77777777" w:rsidTr="00C76787">
        <w:tc>
          <w:tcPr>
            <w:tcW w:w="6941" w:type="dxa"/>
            <w:tcBorders>
              <w:top w:val="single" w:sz="4" w:space="0" w:color="000000"/>
              <w:left w:val="single" w:sz="4" w:space="0" w:color="000000"/>
              <w:bottom w:val="single" w:sz="4" w:space="0" w:color="000000"/>
              <w:right w:val="single" w:sz="4" w:space="0" w:color="000000"/>
            </w:tcBorders>
          </w:tcPr>
          <w:p w14:paraId="00000224" w14:textId="09511DBE" w:rsidR="00C76787" w:rsidRPr="00C76787" w:rsidRDefault="00C76787" w:rsidP="00987C6A">
            <w:pPr>
              <w:rPr>
                <w:rFonts w:asciiTheme="minorHAnsi" w:hAnsiTheme="minorHAnsi" w:cstheme="minorHAnsi"/>
                <w:highlight w:val="yellow"/>
              </w:rPr>
            </w:pPr>
            <w:r w:rsidRPr="00C76787">
              <w:rPr>
                <w:rFonts w:asciiTheme="minorHAnsi" w:eastAsia="Times New Roman" w:hAnsiTheme="minorHAnsi" w:cstheme="minorHAnsi"/>
                <w:color w:val="222222"/>
                <w:lang w:val="en-GB"/>
              </w:rPr>
              <w:t>Do you treat this </w:t>
            </w:r>
            <w:r w:rsidRPr="00987C6A">
              <w:rPr>
                <w:rFonts w:asciiTheme="minorHAnsi" w:eastAsia="Times New Roman" w:hAnsiTheme="minorHAnsi" w:cstheme="minorHAnsi"/>
                <w:lang w:val="en-GB"/>
              </w:rPr>
              <w:t>QTL</w:t>
            </w:r>
            <w:r w:rsidRPr="00C76787">
              <w:rPr>
                <w:rFonts w:asciiTheme="minorHAnsi" w:eastAsia="Times New Roman" w:hAnsiTheme="minorHAnsi" w:cstheme="minorHAnsi"/>
                <w:color w:val="FF0000"/>
                <w:lang w:val="en-GB"/>
              </w:rPr>
              <w:t> </w:t>
            </w:r>
            <w:r w:rsidR="00987C6A">
              <w:rPr>
                <w:rFonts w:asciiTheme="minorHAnsi" w:eastAsia="Times New Roman" w:hAnsiTheme="minorHAnsi" w:cstheme="minorHAnsi"/>
                <w:color w:val="222222"/>
                <w:lang w:val="en-GB"/>
              </w:rPr>
              <w:t>evaluation process</w:t>
            </w:r>
            <w:r w:rsidRPr="00C76787">
              <w:rPr>
                <w:rFonts w:asciiTheme="minorHAnsi" w:eastAsia="Times New Roman" w:hAnsiTheme="minorHAnsi" w:cstheme="minorHAnsi"/>
                <w:color w:val="222222"/>
                <w:lang w:val="en-GB"/>
              </w:rPr>
              <w:t xml:space="preserve"> similar to that for Import</w:t>
            </w:r>
            <w:r w:rsidR="00987C6A">
              <w:rPr>
                <w:rFonts w:asciiTheme="minorHAnsi" w:eastAsia="Times New Roman" w:hAnsiTheme="minorHAnsi" w:cstheme="minorHAnsi"/>
                <w:color w:val="222222"/>
                <w:lang w:val="en-GB"/>
              </w:rPr>
              <w:t xml:space="preserve">ant Protocol Deviations </w:t>
            </w:r>
          </w:p>
        </w:tc>
        <w:tc>
          <w:tcPr>
            <w:tcW w:w="3129" w:type="dxa"/>
            <w:tcBorders>
              <w:top w:val="single" w:sz="4" w:space="0" w:color="000000"/>
              <w:left w:val="single" w:sz="4" w:space="0" w:color="000000"/>
              <w:bottom w:val="single" w:sz="4" w:space="0" w:color="000000"/>
              <w:right w:val="single" w:sz="4" w:space="0" w:color="000000"/>
            </w:tcBorders>
          </w:tcPr>
          <w:p w14:paraId="00000225" w14:textId="72E2422B" w:rsidR="00C76787" w:rsidRPr="00C76787" w:rsidRDefault="00C76787" w:rsidP="00C76787">
            <w:pPr>
              <w:rPr>
                <w:rFonts w:asciiTheme="minorHAnsi" w:hAnsiTheme="minorHAnsi" w:cstheme="minorHAnsi"/>
                <w:highlight w:val="yellow"/>
              </w:rPr>
            </w:pPr>
            <w:r w:rsidRPr="00C76787">
              <w:rPr>
                <w:rFonts w:asciiTheme="minorHAnsi" w:eastAsia="Times New Roman" w:hAnsiTheme="minorHAnsi" w:cstheme="minorHAnsi"/>
                <w:color w:val="222222"/>
                <w:lang w:val="en-GB"/>
              </w:rPr>
              <w:t>Yes / No</w:t>
            </w:r>
          </w:p>
        </w:tc>
      </w:tr>
      <w:tr w:rsidR="00C76787" w14:paraId="73DBB870" w14:textId="77777777" w:rsidTr="00C76787">
        <w:tc>
          <w:tcPr>
            <w:tcW w:w="6941" w:type="dxa"/>
            <w:tcBorders>
              <w:top w:val="single" w:sz="4" w:space="0" w:color="000000"/>
              <w:left w:val="single" w:sz="4" w:space="0" w:color="000000"/>
              <w:bottom w:val="single" w:sz="4" w:space="0" w:color="000000"/>
              <w:right w:val="single" w:sz="4" w:space="0" w:color="000000"/>
            </w:tcBorders>
          </w:tcPr>
          <w:p w14:paraId="00000226" w14:textId="2A70BAD9" w:rsidR="00C76787" w:rsidRPr="00C76787" w:rsidRDefault="00C76787" w:rsidP="00C76787">
            <w:pPr>
              <w:rPr>
                <w:rFonts w:asciiTheme="minorHAnsi" w:hAnsiTheme="minorHAnsi" w:cstheme="minorHAnsi"/>
                <w:highlight w:val="yellow"/>
              </w:rPr>
            </w:pPr>
            <w:r w:rsidRPr="00C76787">
              <w:rPr>
                <w:rFonts w:asciiTheme="minorHAnsi" w:eastAsia="Times New Roman" w:hAnsiTheme="minorHAnsi" w:cstheme="minorHAnsi"/>
                <w:color w:val="222222"/>
                <w:lang w:val="en-GB"/>
              </w:rPr>
              <w:t>Do you treat this reporting requirement similar to that for Important Protocol Deviations (content, e.g. level of detail provided)</w:t>
            </w:r>
          </w:p>
        </w:tc>
        <w:tc>
          <w:tcPr>
            <w:tcW w:w="3129" w:type="dxa"/>
            <w:tcBorders>
              <w:top w:val="single" w:sz="4" w:space="0" w:color="000000"/>
              <w:left w:val="single" w:sz="4" w:space="0" w:color="000000"/>
              <w:bottom w:val="single" w:sz="4" w:space="0" w:color="000000"/>
              <w:right w:val="single" w:sz="4" w:space="0" w:color="000000"/>
            </w:tcBorders>
          </w:tcPr>
          <w:p w14:paraId="00000227" w14:textId="6D115019" w:rsidR="00C76787" w:rsidRPr="00C76787" w:rsidRDefault="00C76787" w:rsidP="00C76787">
            <w:pPr>
              <w:rPr>
                <w:rFonts w:asciiTheme="minorHAnsi" w:hAnsiTheme="minorHAnsi" w:cstheme="minorHAnsi"/>
                <w:highlight w:val="yellow"/>
              </w:rPr>
            </w:pPr>
            <w:r w:rsidRPr="00C76787">
              <w:rPr>
                <w:rFonts w:asciiTheme="minorHAnsi" w:eastAsia="Times New Roman" w:hAnsiTheme="minorHAnsi" w:cstheme="minorHAnsi"/>
                <w:color w:val="222222"/>
                <w:lang w:val="en-GB"/>
              </w:rPr>
              <w:t>Yes / No</w:t>
            </w:r>
          </w:p>
        </w:tc>
      </w:tr>
      <w:tr w:rsidR="00B913F4" w:rsidRPr="00B913F4" w14:paraId="4F3F8757" w14:textId="77777777" w:rsidTr="00C76787">
        <w:tc>
          <w:tcPr>
            <w:tcW w:w="6941" w:type="dxa"/>
            <w:tcBorders>
              <w:top w:val="single" w:sz="4" w:space="0" w:color="000000"/>
              <w:left w:val="single" w:sz="4" w:space="0" w:color="000000"/>
              <w:bottom w:val="single" w:sz="4" w:space="0" w:color="000000"/>
              <w:right w:val="single" w:sz="4" w:space="0" w:color="000000"/>
            </w:tcBorders>
          </w:tcPr>
          <w:p w14:paraId="00000228" w14:textId="41BCDC84" w:rsidR="00C76787" w:rsidRPr="00B913F4" w:rsidRDefault="00C76787" w:rsidP="00C76787">
            <w:pPr>
              <w:rPr>
                <w:rFonts w:asciiTheme="minorHAnsi" w:hAnsiTheme="minorHAnsi" w:cstheme="minorHAnsi"/>
                <w:highlight w:val="yellow"/>
              </w:rPr>
            </w:pPr>
            <w:r w:rsidRPr="00C76787">
              <w:rPr>
                <w:rFonts w:asciiTheme="minorHAnsi" w:eastAsia="Times New Roman" w:hAnsiTheme="minorHAnsi" w:cstheme="minorHAnsi"/>
                <w:lang w:val="en-GB"/>
              </w:rPr>
              <w:t>Has your organization finalized a CSR with a subset of deviations/excursions excluded because they were determined not important and so not reported?</w:t>
            </w:r>
          </w:p>
        </w:tc>
        <w:tc>
          <w:tcPr>
            <w:tcW w:w="3129" w:type="dxa"/>
            <w:tcBorders>
              <w:top w:val="single" w:sz="4" w:space="0" w:color="000000"/>
              <w:left w:val="single" w:sz="4" w:space="0" w:color="000000"/>
              <w:bottom w:val="single" w:sz="4" w:space="0" w:color="000000"/>
              <w:right w:val="single" w:sz="4" w:space="0" w:color="000000"/>
            </w:tcBorders>
          </w:tcPr>
          <w:p w14:paraId="00000229" w14:textId="4C3ABF40" w:rsidR="00C76787" w:rsidRPr="00B913F4" w:rsidRDefault="00C76787" w:rsidP="00C76787">
            <w:pPr>
              <w:rPr>
                <w:rFonts w:asciiTheme="minorHAnsi" w:hAnsiTheme="minorHAnsi" w:cstheme="minorHAnsi"/>
                <w:highlight w:val="yellow"/>
              </w:rPr>
            </w:pPr>
            <w:r w:rsidRPr="00C76787">
              <w:rPr>
                <w:rFonts w:asciiTheme="minorHAnsi" w:eastAsia="Times New Roman" w:hAnsiTheme="minorHAnsi" w:cstheme="minorHAnsi"/>
                <w:lang w:val="en-GB"/>
              </w:rPr>
              <w:t>Yes / No</w:t>
            </w:r>
          </w:p>
        </w:tc>
      </w:tr>
      <w:tr w:rsidR="00B913F4" w:rsidRPr="00B913F4" w14:paraId="5337E8C0" w14:textId="77777777" w:rsidTr="00C76787">
        <w:tc>
          <w:tcPr>
            <w:tcW w:w="6941" w:type="dxa"/>
            <w:tcBorders>
              <w:top w:val="single" w:sz="4" w:space="0" w:color="000000"/>
              <w:left w:val="single" w:sz="4" w:space="0" w:color="000000"/>
              <w:bottom w:val="single" w:sz="4" w:space="0" w:color="000000"/>
              <w:right w:val="single" w:sz="4" w:space="0" w:color="000000"/>
            </w:tcBorders>
          </w:tcPr>
          <w:p w14:paraId="0000022A" w14:textId="05648AF3" w:rsidR="00C76787" w:rsidRPr="00B913F4" w:rsidRDefault="00C76787" w:rsidP="00C76787">
            <w:pPr>
              <w:rPr>
                <w:rFonts w:asciiTheme="minorHAnsi" w:hAnsiTheme="minorHAnsi" w:cstheme="minorHAnsi"/>
              </w:rPr>
            </w:pPr>
            <w:r w:rsidRPr="00C76787">
              <w:rPr>
                <w:rFonts w:asciiTheme="minorHAnsi" w:eastAsia="Times New Roman" w:hAnsiTheme="minorHAnsi" w:cstheme="minorHAnsi"/>
                <w:lang w:val="en-GB"/>
              </w:rPr>
              <w:t>If yes to prior question, please provide details on what was considered not important.</w:t>
            </w:r>
          </w:p>
        </w:tc>
        <w:tc>
          <w:tcPr>
            <w:tcW w:w="3129" w:type="dxa"/>
            <w:tcBorders>
              <w:top w:val="single" w:sz="4" w:space="0" w:color="000000"/>
              <w:left w:val="single" w:sz="4" w:space="0" w:color="000000"/>
              <w:bottom w:val="single" w:sz="4" w:space="0" w:color="000000"/>
              <w:right w:val="single" w:sz="4" w:space="0" w:color="000000"/>
            </w:tcBorders>
          </w:tcPr>
          <w:p w14:paraId="0000022B" w14:textId="04C7D0F2" w:rsidR="00C76787" w:rsidRPr="00B913F4" w:rsidRDefault="00C76787" w:rsidP="00C76787">
            <w:pPr>
              <w:rPr>
                <w:rFonts w:asciiTheme="minorHAnsi" w:hAnsiTheme="minorHAnsi" w:cstheme="minorHAnsi"/>
              </w:rPr>
            </w:pPr>
            <w:r w:rsidRPr="00C76787">
              <w:rPr>
                <w:rFonts w:asciiTheme="minorHAnsi" w:eastAsia="Times New Roman" w:hAnsiTheme="minorHAnsi" w:cstheme="minorHAnsi"/>
                <w:lang w:val="en-GB"/>
              </w:rPr>
              <w:t>Free text</w:t>
            </w:r>
          </w:p>
        </w:tc>
      </w:tr>
    </w:tbl>
    <w:p w14:paraId="6E69D31D" w14:textId="77777777" w:rsidR="00C76787" w:rsidRDefault="00C76787">
      <w:pPr>
        <w:spacing w:line="254" w:lineRule="auto"/>
      </w:pPr>
    </w:p>
    <w:p w14:paraId="0000022D" w14:textId="357B8D99" w:rsidR="003B59C8" w:rsidRPr="00B913F4" w:rsidRDefault="005D60CB" w:rsidP="00642401">
      <w:pPr>
        <w:numPr>
          <w:ilvl w:val="0"/>
          <w:numId w:val="5"/>
        </w:numPr>
        <w:pBdr>
          <w:top w:val="nil"/>
          <w:left w:val="nil"/>
          <w:bottom w:val="nil"/>
          <w:right w:val="nil"/>
          <w:between w:val="nil"/>
        </w:pBdr>
        <w:spacing w:after="0" w:line="254" w:lineRule="auto"/>
      </w:pPr>
      <w:r>
        <w:rPr>
          <w:color w:val="000000"/>
        </w:rPr>
        <w:lastRenderedPageBreak/>
        <w:t>Has you ever had a Health Authority inspection that focused at least in part on your use of QTLs (Yes/No)</w:t>
      </w:r>
    </w:p>
    <w:p w14:paraId="5FF3FA80" w14:textId="77777777" w:rsidR="00B913F4" w:rsidRDefault="00B913F4" w:rsidP="00B913F4">
      <w:pPr>
        <w:pBdr>
          <w:top w:val="nil"/>
          <w:left w:val="nil"/>
          <w:bottom w:val="nil"/>
          <w:right w:val="nil"/>
          <w:between w:val="nil"/>
        </w:pBdr>
        <w:spacing w:after="0" w:line="254" w:lineRule="auto"/>
        <w:ind w:left="360"/>
      </w:pPr>
    </w:p>
    <w:p w14:paraId="0000022E" w14:textId="677C8895" w:rsidR="003B59C8" w:rsidRDefault="005D60CB" w:rsidP="00642401">
      <w:pPr>
        <w:numPr>
          <w:ilvl w:val="0"/>
          <w:numId w:val="5"/>
        </w:numPr>
        <w:pBdr>
          <w:top w:val="nil"/>
          <w:left w:val="nil"/>
          <w:bottom w:val="nil"/>
          <w:right w:val="nil"/>
          <w:between w:val="nil"/>
        </w:pBdr>
        <w:spacing w:line="254" w:lineRule="auto"/>
      </w:pPr>
      <w:r>
        <w:rPr>
          <w:b/>
          <w:color w:val="000000"/>
        </w:rPr>
        <w:t xml:space="preserve">If you checked No to Question </w:t>
      </w:r>
      <w:r w:rsidR="004E7645">
        <w:rPr>
          <w:b/>
          <w:color w:val="000000"/>
        </w:rPr>
        <w:t>21</w:t>
      </w:r>
      <w:r>
        <w:rPr>
          <w:b/>
          <w:color w:val="000000"/>
        </w:rPr>
        <w:t xml:space="preserve"> please proceed to Question </w:t>
      </w:r>
      <w:r w:rsidR="00526382">
        <w:rPr>
          <w:b/>
          <w:color w:val="000000"/>
        </w:rPr>
        <w:t>23</w:t>
      </w:r>
      <w:r>
        <w:rPr>
          <w:b/>
          <w:color w:val="000000"/>
        </w:rPr>
        <w:t xml:space="preserve">. </w:t>
      </w:r>
      <w:r>
        <w:rPr>
          <w:color w:val="000000"/>
        </w:rPr>
        <w:t>Can you share which of the Activities below were discussed with the HA representative? Check all that apply:</w:t>
      </w:r>
    </w:p>
    <w:tbl>
      <w:tblPr>
        <w:tblStyle w:val="af6"/>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95"/>
        <w:gridCol w:w="1975"/>
      </w:tblGrid>
      <w:tr w:rsidR="003B59C8" w14:paraId="22E8E6EB" w14:textId="77777777">
        <w:tc>
          <w:tcPr>
            <w:tcW w:w="8095" w:type="dxa"/>
          </w:tcPr>
          <w:p w14:paraId="0000022F" w14:textId="77777777" w:rsidR="003B59C8" w:rsidRDefault="005D60CB">
            <w:pPr>
              <w:rPr>
                <w:b/>
              </w:rPr>
            </w:pPr>
            <w:r>
              <w:rPr>
                <w:b/>
              </w:rPr>
              <w:t>Activity</w:t>
            </w:r>
          </w:p>
        </w:tc>
        <w:tc>
          <w:tcPr>
            <w:tcW w:w="1975" w:type="dxa"/>
          </w:tcPr>
          <w:p w14:paraId="00000230" w14:textId="77777777" w:rsidR="003B59C8" w:rsidRDefault="005D60CB">
            <w:pPr>
              <w:rPr>
                <w:b/>
              </w:rPr>
            </w:pPr>
            <w:r>
              <w:rPr>
                <w:b/>
              </w:rPr>
              <w:t>Discussed with HA</w:t>
            </w:r>
          </w:p>
        </w:tc>
      </w:tr>
      <w:tr w:rsidR="003B59C8" w14:paraId="5BEF7EB1" w14:textId="77777777">
        <w:tc>
          <w:tcPr>
            <w:tcW w:w="8095" w:type="dxa"/>
          </w:tcPr>
          <w:p w14:paraId="00000231" w14:textId="77777777" w:rsidR="003B59C8" w:rsidRDefault="005D60CB">
            <w:r>
              <w:t>QTL Governance</w:t>
            </w:r>
          </w:p>
        </w:tc>
        <w:tc>
          <w:tcPr>
            <w:tcW w:w="1975" w:type="dxa"/>
          </w:tcPr>
          <w:p w14:paraId="00000232" w14:textId="77777777" w:rsidR="003B59C8" w:rsidRDefault="003B59C8"/>
        </w:tc>
      </w:tr>
      <w:tr w:rsidR="003B59C8" w14:paraId="0DDC246B" w14:textId="77777777">
        <w:tc>
          <w:tcPr>
            <w:tcW w:w="8095" w:type="dxa"/>
          </w:tcPr>
          <w:p w14:paraId="00000233" w14:textId="77777777" w:rsidR="003B59C8" w:rsidRDefault="005D60CB">
            <w:r>
              <w:t>QTL Threshold(s)</w:t>
            </w:r>
          </w:p>
        </w:tc>
        <w:tc>
          <w:tcPr>
            <w:tcW w:w="1975" w:type="dxa"/>
          </w:tcPr>
          <w:p w14:paraId="00000234" w14:textId="77777777" w:rsidR="003B59C8" w:rsidRDefault="003B59C8"/>
        </w:tc>
      </w:tr>
      <w:tr w:rsidR="003B59C8" w14:paraId="516DE7B9" w14:textId="77777777">
        <w:tc>
          <w:tcPr>
            <w:tcW w:w="8095" w:type="dxa"/>
          </w:tcPr>
          <w:p w14:paraId="00000235" w14:textId="77777777" w:rsidR="003B59C8" w:rsidRDefault="005D60CB">
            <w:r>
              <w:t>QTL Parameter Metric</w:t>
            </w:r>
          </w:p>
        </w:tc>
        <w:tc>
          <w:tcPr>
            <w:tcW w:w="1975" w:type="dxa"/>
          </w:tcPr>
          <w:p w14:paraId="00000236" w14:textId="77777777" w:rsidR="003B59C8" w:rsidRDefault="003B59C8"/>
        </w:tc>
      </w:tr>
      <w:tr w:rsidR="003B59C8" w14:paraId="005F8FA9" w14:textId="77777777">
        <w:tc>
          <w:tcPr>
            <w:tcW w:w="8095" w:type="dxa"/>
          </w:tcPr>
          <w:p w14:paraId="00000237" w14:textId="77777777" w:rsidR="003B59C8" w:rsidRDefault="005D60CB">
            <w:r>
              <w:t>QTL Statistical Methodology</w:t>
            </w:r>
          </w:p>
        </w:tc>
        <w:tc>
          <w:tcPr>
            <w:tcW w:w="1975" w:type="dxa"/>
          </w:tcPr>
          <w:p w14:paraId="00000238" w14:textId="77777777" w:rsidR="003B59C8" w:rsidRDefault="003B59C8"/>
        </w:tc>
      </w:tr>
      <w:tr w:rsidR="003B59C8" w14:paraId="6D16E5A3" w14:textId="77777777">
        <w:tc>
          <w:tcPr>
            <w:tcW w:w="8095" w:type="dxa"/>
          </w:tcPr>
          <w:p w14:paraId="00000239" w14:textId="77777777" w:rsidR="003B59C8" w:rsidRDefault="005D60CB">
            <w:r>
              <w:t>QTL Review Process</w:t>
            </w:r>
          </w:p>
        </w:tc>
        <w:tc>
          <w:tcPr>
            <w:tcW w:w="1975" w:type="dxa"/>
          </w:tcPr>
          <w:p w14:paraId="0000023A" w14:textId="77777777" w:rsidR="003B59C8" w:rsidRDefault="003B59C8"/>
        </w:tc>
      </w:tr>
      <w:tr w:rsidR="003B59C8" w14:paraId="2274949B" w14:textId="77777777">
        <w:tc>
          <w:tcPr>
            <w:tcW w:w="8095" w:type="dxa"/>
          </w:tcPr>
          <w:p w14:paraId="0000023B" w14:textId="77777777" w:rsidR="003B59C8" w:rsidRDefault="005D60CB">
            <w:r>
              <w:t>QTL Documentation Process</w:t>
            </w:r>
          </w:p>
        </w:tc>
        <w:tc>
          <w:tcPr>
            <w:tcW w:w="1975" w:type="dxa"/>
          </w:tcPr>
          <w:p w14:paraId="0000023C" w14:textId="77777777" w:rsidR="003B59C8" w:rsidRDefault="003B59C8"/>
        </w:tc>
      </w:tr>
      <w:tr w:rsidR="003B59C8" w14:paraId="6D75BFDE" w14:textId="77777777">
        <w:tc>
          <w:tcPr>
            <w:tcW w:w="8095" w:type="dxa"/>
          </w:tcPr>
          <w:p w14:paraId="0000023D" w14:textId="77777777" w:rsidR="003B59C8" w:rsidRDefault="005D60CB">
            <w:r>
              <w:t>QTL Communication Process</w:t>
            </w:r>
          </w:p>
        </w:tc>
        <w:tc>
          <w:tcPr>
            <w:tcW w:w="1975" w:type="dxa"/>
          </w:tcPr>
          <w:p w14:paraId="0000023E" w14:textId="77777777" w:rsidR="003B59C8" w:rsidRDefault="003B59C8"/>
        </w:tc>
      </w:tr>
      <w:tr w:rsidR="003B59C8" w14:paraId="594EA560" w14:textId="77777777">
        <w:tc>
          <w:tcPr>
            <w:tcW w:w="8095" w:type="dxa"/>
          </w:tcPr>
          <w:p w14:paraId="0000023F" w14:textId="77777777" w:rsidR="003B59C8" w:rsidRDefault="005D60CB">
            <w:r>
              <w:t>QTL Corrective Action Process / Outcome</w:t>
            </w:r>
          </w:p>
        </w:tc>
        <w:tc>
          <w:tcPr>
            <w:tcW w:w="1975" w:type="dxa"/>
          </w:tcPr>
          <w:p w14:paraId="00000240" w14:textId="77777777" w:rsidR="003B59C8" w:rsidRDefault="003B59C8"/>
        </w:tc>
      </w:tr>
      <w:tr w:rsidR="003B59C8" w14:paraId="392B4C49" w14:textId="77777777">
        <w:tc>
          <w:tcPr>
            <w:tcW w:w="8095" w:type="dxa"/>
          </w:tcPr>
          <w:p w14:paraId="00000241" w14:textId="77777777" w:rsidR="003B59C8" w:rsidRDefault="005D60CB">
            <w:r>
              <w:t>Other (specify)</w:t>
            </w:r>
          </w:p>
        </w:tc>
        <w:tc>
          <w:tcPr>
            <w:tcW w:w="1975" w:type="dxa"/>
          </w:tcPr>
          <w:p w14:paraId="00000242" w14:textId="77777777" w:rsidR="003B59C8" w:rsidRDefault="003B59C8"/>
        </w:tc>
      </w:tr>
    </w:tbl>
    <w:p w14:paraId="00000243" w14:textId="77777777" w:rsidR="003B59C8" w:rsidRDefault="005D60CB">
      <w:r>
        <w:t>.</w:t>
      </w:r>
    </w:p>
    <w:p w14:paraId="00000244" w14:textId="23F69895" w:rsidR="003B59C8" w:rsidRDefault="005D60CB" w:rsidP="00642401">
      <w:pPr>
        <w:numPr>
          <w:ilvl w:val="0"/>
          <w:numId w:val="5"/>
        </w:numPr>
        <w:pBdr>
          <w:top w:val="nil"/>
          <w:left w:val="nil"/>
          <w:bottom w:val="nil"/>
          <w:right w:val="nil"/>
          <w:between w:val="nil"/>
        </w:pBdr>
      </w:pPr>
      <w:r>
        <w:rPr>
          <w:color w:val="000000"/>
        </w:rPr>
        <w:t xml:space="preserve">Please indicate below the </w:t>
      </w:r>
      <w:r w:rsidRPr="00526382">
        <w:t xml:space="preserve">possible/potential </w:t>
      </w:r>
      <w:r>
        <w:rPr>
          <w:color w:val="000000"/>
        </w:rPr>
        <w:t xml:space="preserve">Parameters </w:t>
      </w:r>
      <w:r w:rsidR="00751E4F">
        <w:rPr>
          <w:color w:val="000000"/>
        </w:rPr>
        <w:t xml:space="preserve">for QTLs </w:t>
      </w:r>
      <w:r w:rsidR="00526382" w:rsidRPr="00743ACB">
        <w:rPr>
          <w:b/>
          <w:bCs/>
          <w:color w:val="000000"/>
        </w:rPr>
        <w:t>(</w:t>
      </w:r>
      <w:r w:rsidR="00526382" w:rsidRPr="00CB2D14">
        <w:rPr>
          <w:b/>
          <w:bCs/>
          <w:color w:val="000000"/>
          <w:u w:val="single"/>
        </w:rPr>
        <w:t>as defined by TransCelerate</w:t>
      </w:r>
      <w:r w:rsidR="00526382" w:rsidRPr="00743ACB">
        <w:rPr>
          <w:b/>
          <w:bCs/>
          <w:color w:val="000000"/>
        </w:rPr>
        <w:t>)</w:t>
      </w:r>
      <w:r w:rsidR="00526382">
        <w:rPr>
          <w:color w:val="000000"/>
        </w:rPr>
        <w:t xml:space="preserve"> </w:t>
      </w:r>
      <w:r>
        <w:rPr>
          <w:color w:val="000000"/>
        </w:rPr>
        <w:t>that are currently in use or are planned to be used (check all that apply, one response per Parameter). For those that are Currently in Use, please rate on a scale of 1 (Low), 2 (Medium), or 3 (High) the perceived value of the Parameter. (DISCLAIMER: This is not considered a definitive list of potential parameters, and may be interpreted differently between responders).</w:t>
      </w:r>
    </w:p>
    <w:tbl>
      <w:tblPr>
        <w:tblStyle w:val="af7"/>
        <w:tblW w:w="11082"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4"/>
        <w:gridCol w:w="1134"/>
        <w:gridCol w:w="1134"/>
        <w:gridCol w:w="1134"/>
        <w:gridCol w:w="1276"/>
      </w:tblGrid>
      <w:tr w:rsidR="003B59C8" w14:paraId="4D1A6263" w14:textId="77777777" w:rsidTr="00B913F4">
        <w:trPr>
          <w:tblHeader/>
        </w:trPr>
        <w:tc>
          <w:tcPr>
            <w:tcW w:w="6404" w:type="dxa"/>
          </w:tcPr>
          <w:p w14:paraId="00000245" w14:textId="66E4B3E6" w:rsidR="003B59C8" w:rsidRDefault="005D60CB">
            <w:pPr>
              <w:rPr>
                <w:b/>
              </w:rPr>
            </w:pPr>
            <w:r>
              <w:rPr>
                <w:b/>
              </w:rPr>
              <w:t>Parameter</w:t>
            </w:r>
          </w:p>
        </w:tc>
        <w:tc>
          <w:tcPr>
            <w:tcW w:w="1134" w:type="dxa"/>
          </w:tcPr>
          <w:p w14:paraId="00000246" w14:textId="77777777" w:rsidR="003B59C8" w:rsidRDefault="005D60CB">
            <w:pPr>
              <w:rPr>
                <w:b/>
              </w:rPr>
            </w:pPr>
            <w:r>
              <w:rPr>
                <w:b/>
              </w:rPr>
              <w:t>Currently in Use</w:t>
            </w:r>
          </w:p>
        </w:tc>
        <w:tc>
          <w:tcPr>
            <w:tcW w:w="1134" w:type="dxa"/>
          </w:tcPr>
          <w:p w14:paraId="00000247" w14:textId="77777777" w:rsidR="003B59C8" w:rsidRDefault="005D60CB">
            <w:pPr>
              <w:rPr>
                <w:b/>
              </w:rPr>
            </w:pPr>
            <w:r>
              <w:rPr>
                <w:b/>
              </w:rPr>
              <w:t>Planned to Use</w:t>
            </w:r>
          </w:p>
        </w:tc>
        <w:tc>
          <w:tcPr>
            <w:tcW w:w="1134" w:type="dxa"/>
          </w:tcPr>
          <w:p w14:paraId="00000248" w14:textId="77777777" w:rsidR="003B59C8" w:rsidRDefault="005D60CB">
            <w:pPr>
              <w:rPr>
                <w:b/>
              </w:rPr>
            </w:pPr>
            <w:r>
              <w:rPr>
                <w:b/>
              </w:rPr>
              <w:t>Perceived Value</w:t>
            </w:r>
          </w:p>
        </w:tc>
        <w:tc>
          <w:tcPr>
            <w:tcW w:w="1276" w:type="dxa"/>
          </w:tcPr>
          <w:p w14:paraId="00000249" w14:textId="77777777" w:rsidR="003B59C8" w:rsidRDefault="005D60CB">
            <w:pPr>
              <w:rPr>
                <w:b/>
              </w:rPr>
            </w:pPr>
            <w:r>
              <w:rPr>
                <w:b/>
              </w:rPr>
              <w:t>Not Considered a QTL</w:t>
            </w:r>
          </w:p>
        </w:tc>
      </w:tr>
      <w:bookmarkStart w:id="19" w:name="_Hlk139448397"/>
      <w:tr w:rsidR="003B59C8" w14:paraId="100C8A6E" w14:textId="77777777" w:rsidTr="00B913F4">
        <w:trPr>
          <w:tblHeader/>
        </w:trPr>
        <w:tc>
          <w:tcPr>
            <w:tcW w:w="6404" w:type="dxa"/>
          </w:tcPr>
          <w:p w14:paraId="0000024A" w14:textId="77777777" w:rsidR="003B59C8" w:rsidRDefault="00000000">
            <w:sdt>
              <w:sdtPr>
                <w:tag w:val="goog_rdk_156"/>
                <w:id w:val="276457057"/>
              </w:sdtPr>
              <w:sdtContent/>
            </w:sdt>
            <w:sdt>
              <w:sdtPr>
                <w:tag w:val="goog_rdk_157"/>
                <w:id w:val="-312420217"/>
              </w:sdtPr>
              <w:sdtContent/>
            </w:sdt>
            <w:sdt>
              <w:sdtPr>
                <w:tag w:val="goog_rdk_158"/>
                <w:id w:val="648565295"/>
              </w:sdtPr>
              <w:sdtContent/>
            </w:sdt>
            <w:r w:rsidR="005D60CB">
              <w:t>Protocol Deviation – Inclusion / Exclusion Criteria</w:t>
            </w:r>
          </w:p>
        </w:tc>
        <w:tc>
          <w:tcPr>
            <w:tcW w:w="1134" w:type="dxa"/>
          </w:tcPr>
          <w:p w14:paraId="0000024B" w14:textId="77777777" w:rsidR="003B59C8" w:rsidRDefault="003B59C8"/>
        </w:tc>
        <w:tc>
          <w:tcPr>
            <w:tcW w:w="1134" w:type="dxa"/>
          </w:tcPr>
          <w:p w14:paraId="0000024C" w14:textId="77777777" w:rsidR="003B59C8" w:rsidRDefault="003B59C8"/>
        </w:tc>
        <w:tc>
          <w:tcPr>
            <w:tcW w:w="1134" w:type="dxa"/>
          </w:tcPr>
          <w:p w14:paraId="0000024D" w14:textId="77777777" w:rsidR="003B59C8" w:rsidRDefault="003B59C8"/>
        </w:tc>
        <w:tc>
          <w:tcPr>
            <w:tcW w:w="1276" w:type="dxa"/>
          </w:tcPr>
          <w:p w14:paraId="0000024E" w14:textId="77777777" w:rsidR="003B59C8" w:rsidRDefault="003B59C8"/>
        </w:tc>
      </w:tr>
      <w:tr w:rsidR="003B59C8" w14:paraId="4C27600C" w14:textId="77777777" w:rsidTr="00B913F4">
        <w:trPr>
          <w:tblHeader/>
        </w:trPr>
        <w:tc>
          <w:tcPr>
            <w:tcW w:w="6404" w:type="dxa"/>
          </w:tcPr>
          <w:p w14:paraId="0000024F" w14:textId="77777777" w:rsidR="003B59C8" w:rsidRDefault="005D60CB">
            <w:r>
              <w:t>Protocol Deviation – Study Conduct</w:t>
            </w:r>
          </w:p>
        </w:tc>
        <w:tc>
          <w:tcPr>
            <w:tcW w:w="1134" w:type="dxa"/>
          </w:tcPr>
          <w:p w14:paraId="00000250" w14:textId="77777777" w:rsidR="003B59C8" w:rsidRDefault="003B59C8"/>
        </w:tc>
        <w:tc>
          <w:tcPr>
            <w:tcW w:w="1134" w:type="dxa"/>
          </w:tcPr>
          <w:p w14:paraId="00000251" w14:textId="77777777" w:rsidR="003B59C8" w:rsidRDefault="003B59C8"/>
        </w:tc>
        <w:tc>
          <w:tcPr>
            <w:tcW w:w="1134" w:type="dxa"/>
          </w:tcPr>
          <w:p w14:paraId="00000252" w14:textId="77777777" w:rsidR="003B59C8" w:rsidRDefault="003B59C8"/>
        </w:tc>
        <w:tc>
          <w:tcPr>
            <w:tcW w:w="1276" w:type="dxa"/>
          </w:tcPr>
          <w:p w14:paraId="00000253" w14:textId="77777777" w:rsidR="003B59C8" w:rsidRDefault="003B59C8"/>
        </w:tc>
      </w:tr>
      <w:tr w:rsidR="003B59C8" w14:paraId="1D9C8E25" w14:textId="77777777" w:rsidTr="00B913F4">
        <w:trPr>
          <w:tblHeader/>
        </w:trPr>
        <w:tc>
          <w:tcPr>
            <w:tcW w:w="6404" w:type="dxa"/>
          </w:tcPr>
          <w:p w14:paraId="00000254" w14:textId="77777777" w:rsidR="003B59C8" w:rsidRDefault="005D60CB">
            <w:r>
              <w:t>Protocol Deviation - Other</w:t>
            </w:r>
          </w:p>
        </w:tc>
        <w:tc>
          <w:tcPr>
            <w:tcW w:w="1134" w:type="dxa"/>
          </w:tcPr>
          <w:p w14:paraId="00000255" w14:textId="77777777" w:rsidR="003B59C8" w:rsidRDefault="003B59C8"/>
        </w:tc>
        <w:tc>
          <w:tcPr>
            <w:tcW w:w="1134" w:type="dxa"/>
          </w:tcPr>
          <w:p w14:paraId="00000256" w14:textId="77777777" w:rsidR="003B59C8" w:rsidRDefault="003B59C8"/>
        </w:tc>
        <w:tc>
          <w:tcPr>
            <w:tcW w:w="1134" w:type="dxa"/>
          </w:tcPr>
          <w:p w14:paraId="00000257" w14:textId="77777777" w:rsidR="003B59C8" w:rsidRDefault="003B59C8"/>
        </w:tc>
        <w:tc>
          <w:tcPr>
            <w:tcW w:w="1276" w:type="dxa"/>
          </w:tcPr>
          <w:p w14:paraId="00000258" w14:textId="77777777" w:rsidR="003B59C8" w:rsidRDefault="003B59C8"/>
        </w:tc>
      </w:tr>
      <w:tr w:rsidR="003B59C8" w14:paraId="1A05D67E" w14:textId="77777777" w:rsidTr="00B913F4">
        <w:trPr>
          <w:tblHeader/>
        </w:trPr>
        <w:tc>
          <w:tcPr>
            <w:tcW w:w="6404" w:type="dxa"/>
          </w:tcPr>
          <w:p w14:paraId="00000259" w14:textId="77777777" w:rsidR="003B59C8" w:rsidRDefault="005D60CB">
            <w:r>
              <w:t>Primary Endpoint Assessment</w:t>
            </w:r>
          </w:p>
        </w:tc>
        <w:tc>
          <w:tcPr>
            <w:tcW w:w="1134" w:type="dxa"/>
          </w:tcPr>
          <w:p w14:paraId="0000025A" w14:textId="77777777" w:rsidR="003B59C8" w:rsidRDefault="003B59C8"/>
        </w:tc>
        <w:tc>
          <w:tcPr>
            <w:tcW w:w="1134" w:type="dxa"/>
          </w:tcPr>
          <w:p w14:paraId="0000025B" w14:textId="77777777" w:rsidR="003B59C8" w:rsidRDefault="003B59C8"/>
        </w:tc>
        <w:tc>
          <w:tcPr>
            <w:tcW w:w="1134" w:type="dxa"/>
          </w:tcPr>
          <w:p w14:paraId="0000025C" w14:textId="77777777" w:rsidR="003B59C8" w:rsidRDefault="003B59C8"/>
        </w:tc>
        <w:tc>
          <w:tcPr>
            <w:tcW w:w="1276" w:type="dxa"/>
          </w:tcPr>
          <w:p w14:paraId="0000025D" w14:textId="77777777" w:rsidR="003B59C8" w:rsidRDefault="003B59C8"/>
        </w:tc>
      </w:tr>
      <w:tr w:rsidR="003B59C8" w14:paraId="6D026A53" w14:textId="77777777" w:rsidTr="00B913F4">
        <w:trPr>
          <w:tblHeader/>
        </w:trPr>
        <w:tc>
          <w:tcPr>
            <w:tcW w:w="6404" w:type="dxa"/>
          </w:tcPr>
          <w:p w14:paraId="0000025E" w14:textId="77777777" w:rsidR="003B59C8" w:rsidRDefault="005D60CB">
            <w:r>
              <w:t>Secondary Endpoint Assessment</w:t>
            </w:r>
          </w:p>
        </w:tc>
        <w:tc>
          <w:tcPr>
            <w:tcW w:w="1134" w:type="dxa"/>
          </w:tcPr>
          <w:p w14:paraId="0000025F" w14:textId="77777777" w:rsidR="003B59C8" w:rsidRDefault="003B59C8"/>
        </w:tc>
        <w:tc>
          <w:tcPr>
            <w:tcW w:w="1134" w:type="dxa"/>
          </w:tcPr>
          <w:p w14:paraId="00000260" w14:textId="77777777" w:rsidR="003B59C8" w:rsidRDefault="003B59C8"/>
        </w:tc>
        <w:tc>
          <w:tcPr>
            <w:tcW w:w="1134" w:type="dxa"/>
          </w:tcPr>
          <w:p w14:paraId="00000261" w14:textId="77777777" w:rsidR="003B59C8" w:rsidRDefault="003B59C8"/>
        </w:tc>
        <w:tc>
          <w:tcPr>
            <w:tcW w:w="1276" w:type="dxa"/>
          </w:tcPr>
          <w:p w14:paraId="00000262" w14:textId="77777777" w:rsidR="003B59C8" w:rsidRDefault="003B59C8"/>
        </w:tc>
      </w:tr>
      <w:tr w:rsidR="003B59C8" w14:paraId="10B5E818" w14:textId="77777777" w:rsidTr="00B913F4">
        <w:trPr>
          <w:tblHeader/>
        </w:trPr>
        <w:tc>
          <w:tcPr>
            <w:tcW w:w="6404" w:type="dxa"/>
          </w:tcPr>
          <w:p w14:paraId="00000263" w14:textId="77777777" w:rsidR="003B59C8" w:rsidRDefault="005D60CB">
            <w:r>
              <w:t>Investigational Product – Compliance</w:t>
            </w:r>
          </w:p>
        </w:tc>
        <w:tc>
          <w:tcPr>
            <w:tcW w:w="1134" w:type="dxa"/>
          </w:tcPr>
          <w:p w14:paraId="00000264" w14:textId="77777777" w:rsidR="003B59C8" w:rsidRDefault="003B59C8"/>
        </w:tc>
        <w:tc>
          <w:tcPr>
            <w:tcW w:w="1134" w:type="dxa"/>
          </w:tcPr>
          <w:p w14:paraId="00000265" w14:textId="77777777" w:rsidR="003B59C8" w:rsidRDefault="003B59C8"/>
        </w:tc>
        <w:tc>
          <w:tcPr>
            <w:tcW w:w="1134" w:type="dxa"/>
          </w:tcPr>
          <w:p w14:paraId="00000266" w14:textId="77777777" w:rsidR="003B59C8" w:rsidRDefault="003B59C8"/>
        </w:tc>
        <w:tc>
          <w:tcPr>
            <w:tcW w:w="1276" w:type="dxa"/>
          </w:tcPr>
          <w:p w14:paraId="00000267" w14:textId="77777777" w:rsidR="003B59C8" w:rsidRDefault="003B59C8"/>
        </w:tc>
      </w:tr>
      <w:tr w:rsidR="003B59C8" w14:paraId="2D959099" w14:textId="77777777" w:rsidTr="00B913F4">
        <w:trPr>
          <w:tblHeader/>
        </w:trPr>
        <w:tc>
          <w:tcPr>
            <w:tcW w:w="6404" w:type="dxa"/>
          </w:tcPr>
          <w:p w14:paraId="00000268" w14:textId="77777777" w:rsidR="003B59C8" w:rsidRDefault="005D60CB">
            <w:r>
              <w:t>Investigational Product - Other</w:t>
            </w:r>
          </w:p>
        </w:tc>
        <w:tc>
          <w:tcPr>
            <w:tcW w:w="1134" w:type="dxa"/>
          </w:tcPr>
          <w:p w14:paraId="00000269" w14:textId="77777777" w:rsidR="003B59C8" w:rsidRDefault="003B59C8"/>
        </w:tc>
        <w:tc>
          <w:tcPr>
            <w:tcW w:w="1134" w:type="dxa"/>
          </w:tcPr>
          <w:p w14:paraId="0000026A" w14:textId="77777777" w:rsidR="003B59C8" w:rsidRDefault="003B59C8"/>
        </w:tc>
        <w:tc>
          <w:tcPr>
            <w:tcW w:w="1134" w:type="dxa"/>
          </w:tcPr>
          <w:p w14:paraId="0000026B" w14:textId="77777777" w:rsidR="003B59C8" w:rsidRDefault="003B59C8"/>
        </w:tc>
        <w:tc>
          <w:tcPr>
            <w:tcW w:w="1276" w:type="dxa"/>
          </w:tcPr>
          <w:p w14:paraId="0000026C" w14:textId="77777777" w:rsidR="003B59C8" w:rsidRDefault="003B59C8"/>
        </w:tc>
      </w:tr>
      <w:tr w:rsidR="003B59C8" w14:paraId="5DD91A0B" w14:textId="77777777" w:rsidTr="00B913F4">
        <w:trPr>
          <w:tblHeader/>
        </w:trPr>
        <w:tc>
          <w:tcPr>
            <w:tcW w:w="6404" w:type="dxa"/>
          </w:tcPr>
          <w:p w14:paraId="0000026D" w14:textId="77777777" w:rsidR="003B59C8" w:rsidRDefault="005D60CB">
            <w:r>
              <w:t>Randomization Failure</w:t>
            </w:r>
          </w:p>
        </w:tc>
        <w:tc>
          <w:tcPr>
            <w:tcW w:w="1134" w:type="dxa"/>
          </w:tcPr>
          <w:p w14:paraId="0000026E" w14:textId="77777777" w:rsidR="003B59C8" w:rsidRDefault="003B59C8"/>
        </w:tc>
        <w:tc>
          <w:tcPr>
            <w:tcW w:w="1134" w:type="dxa"/>
          </w:tcPr>
          <w:p w14:paraId="0000026F" w14:textId="77777777" w:rsidR="003B59C8" w:rsidRDefault="003B59C8"/>
        </w:tc>
        <w:tc>
          <w:tcPr>
            <w:tcW w:w="1134" w:type="dxa"/>
          </w:tcPr>
          <w:p w14:paraId="00000270" w14:textId="77777777" w:rsidR="003B59C8" w:rsidRDefault="003B59C8"/>
        </w:tc>
        <w:tc>
          <w:tcPr>
            <w:tcW w:w="1276" w:type="dxa"/>
          </w:tcPr>
          <w:p w14:paraId="00000271" w14:textId="77777777" w:rsidR="003B59C8" w:rsidRDefault="003B59C8"/>
        </w:tc>
      </w:tr>
      <w:tr w:rsidR="003B59C8" w14:paraId="536A61C7" w14:textId="77777777" w:rsidTr="00B913F4">
        <w:trPr>
          <w:tblHeader/>
        </w:trPr>
        <w:tc>
          <w:tcPr>
            <w:tcW w:w="6404" w:type="dxa"/>
          </w:tcPr>
          <w:p w14:paraId="00000272" w14:textId="77777777" w:rsidR="003B59C8" w:rsidRDefault="00000000">
            <w:sdt>
              <w:sdtPr>
                <w:tag w:val="goog_rdk_159"/>
                <w:id w:val="-644748915"/>
              </w:sdtPr>
              <w:sdtContent/>
            </w:sdt>
            <w:sdt>
              <w:sdtPr>
                <w:tag w:val="goog_rdk_160"/>
                <w:id w:val="777225460"/>
              </w:sdtPr>
              <w:sdtContent/>
            </w:sdt>
            <w:r w:rsidR="005D60CB">
              <w:t>Lost to Follow Up</w:t>
            </w:r>
          </w:p>
        </w:tc>
        <w:tc>
          <w:tcPr>
            <w:tcW w:w="1134" w:type="dxa"/>
          </w:tcPr>
          <w:p w14:paraId="00000273" w14:textId="77777777" w:rsidR="003B59C8" w:rsidRDefault="003B59C8"/>
        </w:tc>
        <w:tc>
          <w:tcPr>
            <w:tcW w:w="1134" w:type="dxa"/>
          </w:tcPr>
          <w:p w14:paraId="00000274" w14:textId="77777777" w:rsidR="003B59C8" w:rsidRDefault="003B59C8"/>
        </w:tc>
        <w:tc>
          <w:tcPr>
            <w:tcW w:w="1134" w:type="dxa"/>
          </w:tcPr>
          <w:p w14:paraId="00000275" w14:textId="77777777" w:rsidR="003B59C8" w:rsidRDefault="003B59C8"/>
        </w:tc>
        <w:tc>
          <w:tcPr>
            <w:tcW w:w="1276" w:type="dxa"/>
          </w:tcPr>
          <w:p w14:paraId="00000276" w14:textId="77777777" w:rsidR="003B59C8" w:rsidRDefault="003B59C8"/>
        </w:tc>
      </w:tr>
      <w:tr w:rsidR="003B59C8" w14:paraId="3335E1A4" w14:textId="77777777" w:rsidTr="00B913F4">
        <w:trPr>
          <w:tblHeader/>
        </w:trPr>
        <w:tc>
          <w:tcPr>
            <w:tcW w:w="6404" w:type="dxa"/>
          </w:tcPr>
          <w:p w14:paraId="00000277" w14:textId="77777777" w:rsidR="003B59C8" w:rsidRDefault="005D60CB">
            <w:r>
              <w:t>Informed Consent</w:t>
            </w:r>
          </w:p>
        </w:tc>
        <w:tc>
          <w:tcPr>
            <w:tcW w:w="1134" w:type="dxa"/>
          </w:tcPr>
          <w:p w14:paraId="00000278" w14:textId="77777777" w:rsidR="003B59C8" w:rsidRDefault="003B59C8"/>
        </w:tc>
        <w:tc>
          <w:tcPr>
            <w:tcW w:w="1134" w:type="dxa"/>
          </w:tcPr>
          <w:p w14:paraId="00000279" w14:textId="77777777" w:rsidR="003B59C8" w:rsidRDefault="003B59C8"/>
        </w:tc>
        <w:tc>
          <w:tcPr>
            <w:tcW w:w="1134" w:type="dxa"/>
          </w:tcPr>
          <w:p w14:paraId="0000027A" w14:textId="77777777" w:rsidR="003B59C8" w:rsidRDefault="003B59C8"/>
        </w:tc>
        <w:tc>
          <w:tcPr>
            <w:tcW w:w="1276" w:type="dxa"/>
          </w:tcPr>
          <w:p w14:paraId="0000027B" w14:textId="77777777" w:rsidR="003B59C8" w:rsidRDefault="003B59C8"/>
        </w:tc>
      </w:tr>
      <w:tr w:rsidR="003B59C8" w14:paraId="351E1BF5" w14:textId="77777777" w:rsidTr="00B913F4">
        <w:trPr>
          <w:tblHeader/>
        </w:trPr>
        <w:tc>
          <w:tcPr>
            <w:tcW w:w="6404" w:type="dxa"/>
          </w:tcPr>
          <w:p w14:paraId="0000027C" w14:textId="77777777" w:rsidR="003B59C8" w:rsidRDefault="005D60CB">
            <w:r>
              <w:t>AE / SAE - Reporting</w:t>
            </w:r>
          </w:p>
        </w:tc>
        <w:tc>
          <w:tcPr>
            <w:tcW w:w="1134" w:type="dxa"/>
          </w:tcPr>
          <w:p w14:paraId="0000027D" w14:textId="77777777" w:rsidR="003B59C8" w:rsidRDefault="003B59C8"/>
        </w:tc>
        <w:tc>
          <w:tcPr>
            <w:tcW w:w="1134" w:type="dxa"/>
          </w:tcPr>
          <w:p w14:paraId="0000027E" w14:textId="77777777" w:rsidR="003B59C8" w:rsidRDefault="003B59C8"/>
        </w:tc>
        <w:tc>
          <w:tcPr>
            <w:tcW w:w="1134" w:type="dxa"/>
          </w:tcPr>
          <w:p w14:paraId="0000027F" w14:textId="77777777" w:rsidR="003B59C8" w:rsidRDefault="003B59C8"/>
        </w:tc>
        <w:tc>
          <w:tcPr>
            <w:tcW w:w="1276" w:type="dxa"/>
          </w:tcPr>
          <w:p w14:paraId="00000280" w14:textId="77777777" w:rsidR="003B59C8" w:rsidRDefault="003B59C8"/>
        </w:tc>
      </w:tr>
      <w:tr w:rsidR="003B59C8" w14:paraId="5F235580" w14:textId="77777777" w:rsidTr="00B913F4">
        <w:trPr>
          <w:tblHeader/>
        </w:trPr>
        <w:tc>
          <w:tcPr>
            <w:tcW w:w="6404" w:type="dxa"/>
          </w:tcPr>
          <w:p w14:paraId="00000281" w14:textId="77777777" w:rsidR="003B59C8" w:rsidRDefault="005D60CB">
            <w:r>
              <w:t>Censored Data – Trial participants censored for primary objective statistical analysis</w:t>
            </w:r>
          </w:p>
        </w:tc>
        <w:tc>
          <w:tcPr>
            <w:tcW w:w="1134" w:type="dxa"/>
          </w:tcPr>
          <w:p w14:paraId="00000282" w14:textId="77777777" w:rsidR="003B59C8" w:rsidRDefault="003B59C8"/>
        </w:tc>
        <w:tc>
          <w:tcPr>
            <w:tcW w:w="1134" w:type="dxa"/>
          </w:tcPr>
          <w:p w14:paraId="00000283" w14:textId="77777777" w:rsidR="003B59C8" w:rsidRDefault="003B59C8"/>
        </w:tc>
        <w:tc>
          <w:tcPr>
            <w:tcW w:w="1134" w:type="dxa"/>
          </w:tcPr>
          <w:p w14:paraId="00000284" w14:textId="77777777" w:rsidR="003B59C8" w:rsidRDefault="003B59C8"/>
        </w:tc>
        <w:tc>
          <w:tcPr>
            <w:tcW w:w="1276" w:type="dxa"/>
          </w:tcPr>
          <w:p w14:paraId="00000285" w14:textId="77777777" w:rsidR="003B59C8" w:rsidRDefault="003B59C8"/>
        </w:tc>
      </w:tr>
      <w:tr w:rsidR="003B59C8" w14:paraId="1C115D46" w14:textId="77777777" w:rsidTr="00B913F4">
        <w:trPr>
          <w:tblHeader/>
        </w:trPr>
        <w:tc>
          <w:tcPr>
            <w:tcW w:w="6404" w:type="dxa"/>
          </w:tcPr>
          <w:p w14:paraId="00000286" w14:textId="77777777" w:rsidR="003B59C8" w:rsidRDefault="005D60CB">
            <w:r>
              <w:t xml:space="preserve">Disposition – Early Termination </w:t>
            </w:r>
            <w:sdt>
              <w:sdtPr>
                <w:tag w:val="goog_rdk_161"/>
                <w:id w:val="-752362209"/>
              </w:sdtPr>
              <w:sdtContent/>
            </w:sdt>
            <w:r>
              <w:t>from Study Drug</w:t>
            </w:r>
          </w:p>
        </w:tc>
        <w:tc>
          <w:tcPr>
            <w:tcW w:w="1134" w:type="dxa"/>
          </w:tcPr>
          <w:p w14:paraId="00000287" w14:textId="77777777" w:rsidR="003B59C8" w:rsidRDefault="003B59C8"/>
        </w:tc>
        <w:tc>
          <w:tcPr>
            <w:tcW w:w="1134" w:type="dxa"/>
          </w:tcPr>
          <w:p w14:paraId="00000288" w14:textId="77777777" w:rsidR="003B59C8" w:rsidRDefault="003B59C8"/>
        </w:tc>
        <w:tc>
          <w:tcPr>
            <w:tcW w:w="1134" w:type="dxa"/>
          </w:tcPr>
          <w:p w14:paraId="00000289" w14:textId="77777777" w:rsidR="003B59C8" w:rsidRDefault="003B59C8"/>
        </w:tc>
        <w:tc>
          <w:tcPr>
            <w:tcW w:w="1276" w:type="dxa"/>
          </w:tcPr>
          <w:p w14:paraId="0000028A" w14:textId="77777777" w:rsidR="003B59C8" w:rsidRDefault="003B59C8"/>
        </w:tc>
      </w:tr>
      <w:tr w:rsidR="003B59C8" w14:paraId="6133FEA0" w14:textId="77777777" w:rsidTr="00B913F4">
        <w:trPr>
          <w:tblHeader/>
        </w:trPr>
        <w:tc>
          <w:tcPr>
            <w:tcW w:w="6404" w:type="dxa"/>
          </w:tcPr>
          <w:p w14:paraId="0000028B" w14:textId="77777777" w:rsidR="003B59C8" w:rsidRDefault="005D60CB">
            <w:r>
              <w:t>Repeated Measures Timepoints for FIH / Early Phase trials</w:t>
            </w:r>
          </w:p>
        </w:tc>
        <w:tc>
          <w:tcPr>
            <w:tcW w:w="1134" w:type="dxa"/>
          </w:tcPr>
          <w:p w14:paraId="0000028C" w14:textId="77777777" w:rsidR="003B59C8" w:rsidRDefault="003B59C8"/>
        </w:tc>
        <w:tc>
          <w:tcPr>
            <w:tcW w:w="1134" w:type="dxa"/>
          </w:tcPr>
          <w:p w14:paraId="0000028D" w14:textId="77777777" w:rsidR="003B59C8" w:rsidRDefault="003B59C8"/>
        </w:tc>
        <w:tc>
          <w:tcPr>
            <w:tcW w:w="1134" w:type="dxa"/>
          </w:tcPr>
          <w:p w14:paraId="0000028E" w14:textId="77777777" w:rsidR="003B59C8" w:rsidRDefault="003B59C8"/>
        </w:tc>
        <w:tc>
          <w:tcPr>
            <w:tcW w:w="1276" w:type="dxa"/>
          </w:tcPr>
          <w:p w14:paraId="0000028F" w14:textId="77777777" w:rsidR="003B59C8" w:rsidRDefault="003B59C8"/>
        </w:tc>
      </w:tr>
      <w:tr w:rsidR="003B59C8" w14:paraId="22BC22CF" w14:textId="77777777" w:rsidTr="00B913F4">
        <w:trPr>
          <w:tblHeader/>
        </w:trPr>
        <w:tc>
          <w:tcPr>
            <w:tcW w:w="6404" w:type="dxa"/>
          </w:tcPr>
          <w:p w14:paraId="00000290" w14:textId="77777777" w:rsidR="003B59C8" w:rsidRDefault="005D60CB">
            <w:r>
              <w:t>Stratification</w:t>
            </w:r>
          </w:p>
        </w:tc>
        <w:tc>
          <w:tcPr>
            <w:tcW w:w="1134" w:type="dxa"/>
          </w:tcPr>
          <w:p w14:paraId="00000291" w14:textId="77777777" w:rsidR="003B59C8" w:rsidRDefault="003B59C8"/>
        </w:tc>
        <w:tc>
          <w:tcPr>
            <w:tcW w:w="1134" w:type="dxa"/>
          </w:tcPr>
          <w:p w14:paraId="00000292" w14:textId="77777777" w:rsidR="003B59C8" w:rsidRDefault="003B59C8"/>
        </w:tc>
        <w:tc>
          <w:tcPr>
            <w:tcW w:w="1134" w:type="dxa"/>
          </w:tcPr>
          <w:p w14:paraId="00000293" w14:textId="77777777" w:rsidR="003B59C8" w:rsidRDefault="003B59C8"/>
        </w:tc>
        <w:tc>
          <w:tcPr>
            <w:tcW w:w="1276" w:type="dxa"/>
          </w:tcPr>
          <w:p w14:paraId="00000294" w14:textId="77777777" w:rsidR="003B59C8" w:rsidRDefault="003B59C8"/>
        </w:tc>
      </w:tr>
      <w:bookmarkEnd w:id="19"/>
      <w:tr w:rsidR="003B59C8" w14:paraId="26901B25" w14:textId="77777777" w:rsidTr="00B913F4">
        <w:tc>
          <w:tcPr>
            <w:tcW w:w="6404" w:type="dxa"/>
          </w:tcPr>
          <w:p w14:paraId="00000295" w14:textId="77777777" w:rsidR="003B59C8" w:rsidRDefault="005D60CB">
            <w:r>
              <w:t>Other (Specify)</w:t>
            </w:r>
          </w:p>
        </w:tc>
        <w:tc>
          <w:tcPr>
            <w:tcW w:w="1134" w:type="dxa"/>
          </w:tcPr>
          <w:p w14:paraId="00000296" w14:textId="77777777" w:rsidR="003B59C8" w:rsidRDefault="003B59C8"/>
        </w:tc>
        <w:tc>
          <w:tcPr>
            <w:tcW w:w="1134" w:type="dxa"/>
          </w:tcPr>
          <w:p w14:paraId="00000297" w14:textId="77777777" w:rsidR="003B59C8" w:rsidRDefault="003B59C8"/>
        </w:tc>
        <w:tc>
          <w:tcPr>
            <w:tcW w:w="1134" w:type="dxa"/>
          </w:tcPr>
          <w:p w14:paraId="00000298" w14:textId="77777777" w:rsidR="003B59C8" w:rsidRDefault="003B59C8"/>
        </w:tc>
        <w:tc>
          <w:tcPr>
            <w:tcW w:w="1276" w:type="dxa"/>
          </w:tcPr>
          <w:p w14:paraId="00000299" w14:textId="77777777" w:rsidR="003B59C8" w:rsidRDefault="003B59C8"/>
        </w:tc>
      </w:tr>
      <w:tr w:rsidR="003B59C8" w14:paraId="016E19E9" w14:textId="77777777" w:rsidTr="00B913F4">
        <w:tc>
          <w:tcPr>
            <w:tcW w:w="6404" w:type="dxa"/>
          </w:tcPr>
          <w:p w14:paraId="0000029A" w14:textId="77777777" w:rsidR="003B59C8" w:rsidRDefault="005D60CB">
            <w:r>
              <w:t>Other (Specify)</w:t>
            </w:r>
          </w:p>
        </w:tc>
        <w:tc>
          <w:tcPr>
            <w:tcW w:w="1134" w:type="dxa"/>
          </w:tcPr>
          <w:p w14:paraId="0000029B" w14:textId="77777777" w:rsidR="003B59C8" w:rsidRDefault="003B59C8"/>
        </w:tc>
        <w:tc>
          <w:tcPr>
            <w:tcW w:w="1134" w:type="dxa"/>
          </w:tcPr>
          <w:p w14:paraId="0000029C" w14:textId="77777777" w:rsidR="003B59C8" w:rsidRDefault="003B59C8"/>
        </w:tc>
        <w:tc>
          <w:tcPr>
            <w:tcW w:w="1134" w:type="dxa"/>
          </w:tcPr>
          <w:p w14:paraId="0000029D" w14:textId="77777777" w:rsidR="003B59C8" w:rsidRDefault="003B59C8"/>
        </w:tc>
        <w:tc>
          <w:tcPr>
            <w:tcW w:w="1276" w:type="dxa"/>
          </w:tcPr>
          <w:p w14:paraId="0000029E" w14:textId="77777777" w:rsidR="003B59C8" w:rsidRDefault="003B59C8"/>
        </w:tc>
      </w:tr>
      <w:tr w:rsidR="003B59C8" w14:paraId="73EB5F8B" w14:textId="77777777" w:rsidTr="00B913F4">
        <w:tc>
          <w:tcPr>
            <w:tcW w:w="6404" w:type="dxa"/>
          </w:tcPr>
          <w:p w14:paraId="0000029F" w14:textId="77777777" w:rsidR="003B59C8" w:rsidRDefault="005D60CB">
            <w:r>
              <w:t>Other (</w:t>
            </w:r>
            <w:sdt>
              <w:sdtPr>
                <w:tag w:val="goog_rdk_162"/>
                <w:id w:val="-272091722"/>
              </w:sdtPr>
              <w:sdtContent/>
            </w:sdt>
            <w:r>
              <w:t>Specify)</w:t>
            </w:r>
          </w:p>
        </w:tc>
        <w:tc>
          <w:tcPr>
            <w:tcW w:w="1134" w:type="dxa"/>
          </w:tcPr>
          <w:p w14:paraId="000002A0" w14:textId="77777777" w:rsidR="003B59C8" w:rsidRDefault="003B59C8"/>
        </w:tc>
        <w:tc>
          <w:tcPr>
            <w:tcW w:w="1134" w:type="dxa"/>
          </w:tcPr>
          <w:p w14:paraId="000002A1" w14:textId="77777777" w:rsidR="003B59C8" w:rsidRDefault="003B59C8"/>
        </w:tc>
        <w:tc>
          <w:tcPr>
            <w:tcW w:w="1134" w:type="dxa"/>
          </w:tcPr>
          <w:p w14:paraId="000002A2" w14:textId="77777777" w:rsidR="003B59C8" w:rsidRDefault="003B59C8"/>
        </w:tc>
        <w:tc>
          <w:tcPr>
            <w:tcW w:w="1276" w:type="dxa"/>
          </w:tcPr>
          <w:p w14:paraId="000002A3" w14:textId="77777777" w:rsidR="003B59C8" w:rsidRDefault="003B59C8"/>
        </w:tc>
      </w:tr>
    </w:tbl>
    <w:p w14:paraId="000002A4" w14:textId="77777777" w:rsidR="003B59C8" w:rsidRDefault="00000000">
      <w:sdt>
        <w:sdtPr>
          <w:tag w:val="goog_rdk_163"/>
          <w:id w:val="1333414985"/>
        </w:sdtPr>
        <w:sdtContent/>
      </w:sdt>
      <w:sdt>
        <w:sdtPr>
          <w:tag w:val="goog_rdk_164"/>
          <w:id w:val="-404229147"/>
        </w:sdtPr>
        <w:sdtContent/>
      </w:sdt>
      <w:r w:rsidR="005D60CB">
        <w:t xml:space="preserve">     </w:t>
      </w:r>
    </w:p>
    <w:p w14:paraId="000002A5" w14:textId="42990C66" w:rsidR="003B59C8" w:rsidRDefault="005D60CB" w:rsidP="00642401">
      <w:pPr>
        <w:numPr>
          <w:ilvl w:val="0"/>
          <w:numId w:val="5"/>
        </w:numPr>
      </w:pPr>
      <w:r>
        <w:lastRenderedPageBreak/>
        <w:t xml:space="preserve">Please indicate </w:t>
      </w:r>
      <w:r w:rsidR="00DD71DE">
        <w:t>if</w:t>
      </w:r>
      <w:r>
        <w:t xml:space="preserve"> any of the below </w:t>
      </w:r>
      <w:r w:rsidR="00743ACB" w:rsidRPr="00CB2D14">
        <w:rPr>
          <w:b/>
          <w:bCs/>
          <w:u w:val="single"/>
        </w:rPr>
        <w:t>additional</w:t>
      </w:r>
      <w:r w:rsidR="00743ACB" w:rsidRPr="00743ACB">
        <w:rPr>
          <w:b/>
          <w:bCs/>
        </w:rPr>
        <w:t xml:space="preserve"> </w:t>
      </w:r>
      <w:r>
        <w:t>Parameters are also considered as Parameters for QTLs</w:t>
      </w:r>
      <w:r w:rsidR="00DD71DE">
        <w:t>, w</w:t>
      </w:r>
      <w:r>
        <w:t>hether they are currently in use or are planned to be used (check all that apply, one response per Parameter). For those that are Currently in Use, please rate on a scale of 1 (Low), 2 (Medium), or 3 (High) the perceived value of the Parameter. (DISCLAIMER: This is not considered a definitive list of potential parameters,</w:t>
      </w:r>
      <w:r w:rsidR="001A1D22">
        <w:t xml:space="preserve"> </w:t>
      </w:r>
      <w:r>
        <w:t>and may be interpreted differently between responders).</w:t>
      </w:r>
    </w:p>
    <w:tbl>
      <w:tblPr>
        <w:tblStyle w:val="af8"/>
        <w:tblW w:w="11082"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21"/>
        <w:gridCol w:w="1134"/>
        <w:gridCol w:w="1275"/>
        <w:gridCol w:w="1134"/>
        <w:gridCol w:w="1418"/>
      </w:tblGrid>
      <w:tr w:rsidR="003B59C8" w14:paraId="4F5C1969" w14:textId="77777777" w:rsidTr="00B913F4">
        <w:tc>
          <w:tcPr>
            <w:tcW w:w="6121" w:type="dxa"/>
          </w:tcPr>
          <w:p w14:paraId="000002A6" w14:textId="77777777" w:rsidR="003B59C8" w:rsidRDefault="005D60CB">
            <w:pPr>
              <w:rPr>
                <w:b/>
              </w:rPr>
            </w:pPr>
            <w:r>
              <w:rPr>
                <w:b/>
                <w:strike/>
              </w:rPr>
              <w:t>QTL</w:t>
            </w:r>
            <w:r>
              <w:rPr>
                <w:b/>
              </w:rPr>
              <w:t xml:space="preserve"> Parameter</w:t>
            </w:r>
          </w:p>
        </w:tc>
        <w:tc>
          <w:tcPr>
            <w:tcW w:w="1134" w:type="dxa"/>
          </w:tcPr>
          <w:p w14:paraId="000002A7" w14:textId="77777777" w:rsidR="003B59C8" w:rsidRDefault="005D60CB">
            <w:pPr>
              <w:rPr>
                <w:b/>
              </w:rPr>
            </w:pPr>
            <w:r>
              <w:rPr>
                <w:b/>
              </w:rPr>
              <w:t>Currently in Use</w:t>
            </w:r>
          </w:p>
        </w:tc>
        <w:tc>
          <w:tcPr>
            <w:tcW w:w="1275" w:type="dxa"/>
          </w:tcPr>
          <w:p w14:paraId="000002A8" w14:textId="77777777" w:rsidR="003B59C8" w:rsidRDefault="005D60CB">
            <w:pPr>
              <w:rPr>
                <w:b/>
              </w:rPr>
            </w:pPr>
            <w:r>
              <w:rPr>
                <w:b/>
              </w:rPr>
              <w:t>Planned to Use</w:t>
            </w:r>
          </w:p>
        </w:tc>
        <w:tc>
          <w:tcPr>
            <w:tcW w:w="1134" w:type="dxa"/>
          </w:tcPr>
          <w:p w14:paraId="000002A9" w14:textId="77777777" w:rsidR="003B59C8" w:rsidRDefault="005D60CB">
            <w:pPr>
              <w:rPr>
                <w:b/>
              </w:rPr>
            </w:pPr>
            <w:r>
              <w:rPr>
                <w:b/>
              </w:rPr>
              <w:t>Perceived Value</w:t>
            </w:r>
          </w:p>
        </w:tc>
        <w:tc>
          <w:tcPr>
            <w:tcW w:w="1418" w:type="dxa"/>
          </w:tcPr>
          <w:p w14:paraId="000002AA" w14:textId="77777777" w:rsidR="003B59C8" w:rsidRDefault="005D60CB">
            <w:pPr>
              <w:rPr>
                <w:b/>
              </w:rPr>
            </w:pPr>
            <w:r>
              <w:rPr>
                <w:b/>
              </w:rPr>
              <w:t>Not Considered a QTL</w:t>
            </w:r>
          </w:p>
        </w:tc>
      </w:tr>
      <w:tr w:rsidR="003B59C8" w14:paraId="1B47A657" w14:textId="77777777" w:rsidTr="00B913F4">
        <w:tc>
          <w:tcPr>
            <w:tcW w:w="6121" w:type="dxa"/>
          </w:tcPr>
          <w:p w14:paraId="000002AB" w14:textId="77777777" w:rsidR="003B59C8" w:rsidRDefault="005D60CB">
            <w:bookmarkStart w:id="20" w:name="_Hlk139458610"/>
            <w:r>
              <w:t>CRF Transcription Errors</w:t>
            </w:r>
          </w:p>
        </w:tc>
        <w:tc>
          <w:tcPr>
            <w:tcW w:w="1134" w:type="dxa"/>
          </w:tcPr>
          <w:p w14:paraId="000002AC" w14:textId="77777777" w:rsidR="003B59C8" w:rsidRDefault="003B59C8"/>
        </w:tc>
        <w:tc>
          <w:tcPr>
            <w:tcW w:w="1275" w:type="dxa"/>
          </w:tcPr>
          <w:p w14:paraId="000002AD" w14:textId="77777777" w:rsidR="003B59C8" w:rsidRDefault="003B59C8"/>
        </w:tc>
        <w:tc>
          <w:tcPr>
            <w:tcW w:w="1134" w:type="dxa"/>
          </w:tcPr>
          <w:p w14:paraId="000002AE" w14:textId="77777777" w:rsidR="003B59C8" w:rsidRDefault="003B59C8"/>
        </w:tc>
        <w:tc>
          <w:tcPr>
            <w:tcW w:w="1418" w:type="dxa"/>
          </w:tcPr>
          <w:p w14:paraId="000002AF" w14:textId="77777777" w:rsidR="003B59C8" w:rsidRDefault="003B59C8"/>
        </w:tc>
      </w:tr>
      <w:tr w:rsidR="003B59C8" w14:paraId="26C51F3D" w14:textId="77777777" w:rsidTr="00B913F4">
        <w:tc>
          <w:tcPr>
            <w:tcW w:w="6121" w:type="dxa"/>
          </w:tcPr>
          <w:p w14:paraId="000002B0" w14:textId="77777777" w:rsidR="003B59C8" w:rsidRDefault="005D60CB">
            <w:r>
              <w:t>TMF – Completeness</w:t>
            </w:r>
          </w:p>
        </w:tc>
        <w:tc>
          <w:tcPr>
            <w:tcW w:w="1134" w:type="dxa"/>
          </w:tcPr>
          <w:p w14:paraId="000002B1" w14:textId="77777777" w:rsidR="003B59C8" w:rsidRDefault="003B59C8"/>
        </w:tc>
        <w:tc>
          <w:tcPr>
            <w:tcW w:w="1275" w:type="dxa"/>
          </w:tcPr>
          <w:p w14:paraId="000002B2" w14:textId="77777777" w:rsidR="003B59C8" w:rsidRDefault="003B59C8"/>
        </w:tc>
        <w:tc>
          <w:tcPr>
            <w:tcW w:w="1134" w:type="dxa"/>
          </w:tcPr>
          <w:p w14:paraId="000002B3" w14:textId="77777777" w:rsidR="003B59C8" w:rsidRDefault="003B59C8"/>
        </w:tc>
        <w:tc>
          <w:tcPr>
            <w:tcW w:w="1418" w:type="dxa"/>
          </w:tcPr>
          <w:p w14:paraId="000002B4" w14:textId="77777777" w:rsidR="003B59C8" w:rsidRDefault="003B59C8"/>
        </w:tc>
      </w:tr>
      <w:tr w:rsidR="003B59C8" w14:paraId="1F2FC021" w14:textId="77777777" w:rsidTr="00B913F4">
        <w:tc>
          <w:tcPr>
            <w:tcW w:w="6121" w:type="dxa"/>
          </w:tcPr>
          <w:p w14:paraId="000002B5" w14:textId="77777777" w:rsidR="003B59C8" w:rsidRDefault="00000000">
            <w:sdt>
              <w:sdtPr>
                <w:tag w:val="goog_rdk_165"/>
                <w:id w:val="-426272063"/>
              </w:sdtPr>
              <w:sdtContent/>
            </w:sdt>
            <w:sdt>
              <w:sdtPr>
                <w:tag w:val="goog_rdk_166"/>
                <w:id w:val="1012716958"/>
              </w:sdtPr>
              <w:sdtContent/>
            </w:sdt>
            <w:sdt>
              <w:sdtPr>
                <w:tag w:val="goog_rdk_167"/>
                <w:id w:val="-2040279358"/>
              </w:sdtPr>
              <w:sdtContent/>
            </w:sdt>
            <w:sdt>
              <w:sdtPr>
                <w:tag w:val="goog_rdk_168"/>
                <w:id w:val="1434787483"/>
              </w:sdtPr>
              <w:sdtContent/>
            </w:sdt>
            <w:sdt>
              <w:sdtPr>
                <w:tag w:val="goog_rdk_169"/>
                <w:id w:val="1912038476"/>
              </w:sdtPr>
              <w:sdtContent/>
            </w:sdt>
            <w:r w:rsidR="005D60CB">
              <w:t>TMF – Quality</w:t>
            </w:r>
          </w:p>
        </w:tc>
        <w:tc>
          <w:tcPr>
            <w:tcW w:w="1134" w:type="dxa"/>
          </w:tcPr>
          <w:p w14:paraId="000002B6" w14:textId="77777777" w:rsidR="003B59C8" w:rsidRDefault="003B59C8"/>
        </w:tc>
        <w:tc>
          <w:tcPr>
            <w:tcW w:w="1275" w:type="dxa"/>
          </w:tcPr>
          <w:p w14:paraId="000002B7" w14:textId="77777777" w:rsidR="003B59C8" w:rsidRDefault="003B59C8"/>
        </w:tc>
        <w:tc>
          <w:tcPr>
            <w:tcW w:w="1134" w:type="dxa"/>
          </w:tcPr>
          <w:p w14:paraId="000002B8" w14:textId="77777777" w:rsidR="003B59C8" w:rsidRDefault="003B59C8"/>
        </w:tc>
        <w:tc>
          <w:tcPr>
            <w:tcW w:w="1418" w:type="dxa"/>
          </w:tcPr>
          <w:p w14:paraId="000002B9" w14:textId="77777777" w:rsidR="003B59C8" w:rsidRDefault="003B59C8"/>
        </w:tc>
      </w:tr>
      <w:tr w:rsidR="003B59C8" w14:paraId="05EA7D25" w14:textId="77777777" w:rsidTr="00B913F4">
        <w:tc>
          <w:tcPr>
            <w:tcW w:w="6121" w:type="dxa"/>
          </w:tcPr>
          <w:p w14:paraId="000002BA" w14:textId="77777777" w:rsidR="003B59C8" w:rsidRDefault="005D60CB">
            <w:r>
              <w:t>Vendor Oversight</w:t>
            </w:r>
          </w:p>
        </w:tc>
        <w:tc>
          <w:tcPr>
            <w:tcW w:w="1134" w:type="dxa"/>
          </w:tcPr>
          <w:p w14:paraId="000002BB" w14:textId="77777777" w:rsidR="003B59C8" w:rsidRDefault="003B59C8"/>
        </w:tc>
        <w:tc>
          <w:tcPr>
            <w:tcW w:w="1275" w:type="dxa"/>
          </w:tcPr>
          <w:p w14:paraId="000002BC" w14:textId="77777777" w:rsidR="003B59C8" w:rsidRDefault="003B59C8"/>
        </w:tc>
        <w:tc>
          <w:tcPr>
            <w:tcW w:w="1134" w:type="dxa"/>
          </w:tcPr>
          <w:p w14:paraId="000002BD" w14:textId="77777777" w:rsidR="003B59C8" w:rsidRDefault="003B59C8"/>
        </w:tc>
        <w:tc>
          <w:tcPr>
            <w:tcW w:w="1418" w:type="dxa"/>
          </w:tcPr>
          <w:p w14:paraId="000002BE" w14:textId="77777777" w:rsidR="003B59C8" w:rsidRDefault="003B59C8"/>
        </w:tc>
      </w:tr>
      <w:tr w:rsidR="003B59C8" w14:paraId="0FCFAF0A" w14:textId="77777777" w:rsidTr="00B913F4">
        <w:tc>
          <w:tcPr>
            <w:tcW w:w="6121" w:type="dxa"/>
          </w:tcPr>
          <w:p w14:paraId="000002BF" w14:textId="77777777" w:rsidR="003B59C8" w:rsidRDefault="005D60CB">
            <w:r>
              <w:t>AE / SAE – Management</w:t>
            </w:r>
          </w:p>
        </w:tc>
        <w:tc>
          <w:tcPr>
            <w:tcW w:w="1134" w:type="dxa"/>
          </w:tcPr>
          <w:p w14:paraId="000002C0" w14:textId="77777777" w:rsidR="003B59C8" w:rsidRDefault="003B59C8"/>
        </w:tc>
        <w:tc>
          <w:tcPr>
            <w:tcW w:w="1275" w:type="dxa"/>
          </w:tcPr>
          <w:p w14:paraId="000002C1" w14:textId="77777777" w:rsidR="003B59C8" w:rsidRDefault="003B59C8"/>
        </w:tc>
        <w:tc>
          <w:tcPr>
            <w:tcW w:w="1134" w:type="dxa"/>
          </w:tcPr>
          <w:p w14:paraId="000002C2" w14:textId="77777777" w:rsidR="003B59C8" w:rsidRDefault="003B59C8"/>
        </w:tc>
        <w:tc>
          <w:tcPr>
            <w:tcW w:w="1418" w:type="dxa"/>
          </w:tcPr>
          <w:p w14:paraId="000002C3" w14:textId="77777777" w:rsidR="003B59C8" w:rsidRDefault="003B59C8"/>
        </w:tc>
      </w:tr>
      <w:tr w:rsidR="003B59C8" w14:paraId="2D7AC7C2" w14:textId="77777777" w:rsidTr="00B913F4">
        <w:tc>
          <w:tcPr>
            <w:tcW w:w="6121" w:type="dxa"/>
          </w:tcPr>
          <w:p w14:paraId="000002C4" w14:textId="77777777" w:rsidR="003B59C8" w:rsidRDefault="005D60CB">
            <w:r>
              <w:t>Data Entry Timeliness</w:t>
            </w:r>
          </w:p>
        </w:tc>
        <w:tc>
          <w:tcPr>
            <w:tcW w:w="1134" w:type="dxa"/>
          </w:tcPr>
          <w:p w14:paraId="000002C5" w14:textId="77777777" w:rsidR="003B59C8" w:rsidRDefault="003B59C8"/>
        </w:tc>
        <w:tc>
          <w:tcPr>
            <w:tcW w:w="1275" w:type="dxa"/>
          </w:tcPr>
          <w:p w14:paraId="000002C6" w14:textId="77777777" w:rsidR="003B59C8" w:rsidRDefault="003B59C8"/>
        </w:tc>
        <w:tc>
          <w:tcPr>
            <w:tcW w:w="1134" w:type="dxa"/>
          </w:tcPr>
          <w:p w14:paraId="000002C7" w14:textId="77777777" w:rsidR="003B59C8" w:rsidRDefault="003B59C8"/>
        </w:tc>
        <w:tc>
          <w:tcPr>
            <w:tcW w:w="1418" w:type="dxa"/>
          </w:tcPr>
          <w:p w14:paraId="000002C8" w14:textId="77777777" w:rsidR="003B59C8" w:rsidRDefault="003B59C8"/>
        </w:tc>
      </w:tr>
      <w:tr w:rsidR="003B59C8" w14:paraId="5A4E2EFF" w14:textId="77777777" w:rsidTr="00B913F4">
        <w:tc>
          <w:tcPr>
            <w:tcW w:w="6121" w:type="dxa"/>
          </w:tcPr>
          <w:p w14:paraId="000002C9" w14:textId="77777777" w:rsidR="003B59C8" w:rsidRDefault="005D60CB">
            <w:r>
              <w:t>Data Processing – Querying</w:t>
            </w:r>
          </w:p>
        </w:tc>
        <w:tc>
          <w:tcPr>
            <w:tcW w:w="1134" w:type="dxa"/>
          </w:tcPr>
          <w:p w14:paraId="000002CA" w14:textId="77777777" w:rsidR="003B59C8" w:rsidRDefault="003B59C8"/>
        </w:tc>
        <w:tc>
          <w:tcPr>
            <w:tcW w:w="1275" w:type="dxa"/>
          </w:tcPr>
          <w:p w14:paraId="000002CB" w14:textId="77777777" w:rsidR="003B59C8" w:rsidRDefault="003B59C8"/>
        </w:tc>
        <w:tc>
          <w:tcPr>
            <w:tcW w:w="1134" w:type="dxa"/>
          </w:tcPr>
          <w:p w14:paraId="000002CC" w14:textId="77777777" w:rsidR="003B59C8" w:rsidRDefault="003B59C8"/>
        </w:tc>
        <w:tc>
          <w:tcPr>
            <w:tcW w:w="1418" w:type="dxa"/>
          </w:tcPr>
          <w:p w14:paraId="000002CD" w14:textId="77777777" w:rsidR="003B59C8" w:rsidRDefault="003B59C8"/>
        </w:tc>
      </w:tr>
      <w:tr w:rsidR="003B59C8" w14:paraId="7B20BB95" w14:textId="77777777" w:rsidTr="00B913F4">
        <w:tc>
          <w:tcPr>
            <w:tcW w:w="6121" w:type="dxa"/>
          </w:tcPr>
          <w:p w14:paraId="000002CE" w14:textId="77777777" w:rsidR="003B59C8" w:rsidRDefault="005D60CB">
            <w:r>
              <w:t xml:space="preserve"> </w:t>
            </w:r>
            <w:sdt>
              <w:sdtPr>
                <w:tag w:val="goog_rdk_170"/>
                <w:id w:val="148573175"/>
              </w:sdtPr>
              <w:sdtContent/>
            </w:sdt>
            <w:sdt>
              <w:sdtPr>
                <w:tag w:val="goog_rdk_171"/>
                <w:id w:val="1429158567"/>
              </w:sdtPr>
              <w:sdtContent/>
            </w:sdt>
            <w:r>
              <w:t>Asset / Compound Specific</w:t>
            </w:r>
          </w:p>
        </w:tc>
        <w:tc>
          <w:tcPr>
            <w:tcW w:w="1134" w:type="dxa"/>
          </w:tcPr>
          <w:p w14:paraId="000002CF" w14:textId="77777777" w:rsidR="003B59C8" w:rsidRDefault="003B59C8"/>
        </w:tc>
        <w:tc>
          <w:tcPr>
            <w:tcW w:w="1275" w:type="dxa"/>
          </w:tcPr>
          <w:p w14:paraId="000002D0" w14:textId="77777777" w:rsidR="003B59C8" w:rsidRDefault="003B59C8"/>
        </w:tc>
        <w:tc>
          <w:tcPr>
            <w:tcW w:w="1134" w:type="dxa"/>
          </w:tcPr>
          <w:p w14:paraId="000002D1" w14:textId="77777777" w:rsidR="003B59C8" w:rsidRDefault="003B59C8"/>
        </w:tc>
        <w:tc>
          <w:tcPr>
            <w:tcW w:w="1418" w:type="dxa"/>
          </w:tcPr>
          <w:p w14:paraId="000002D2" w14:textId="77777777" w:rsidR="003B59C8" w:rsidRDefault="003B59C8"/>
        </w:tc>
      </w:tr>
      <w:tr w:rsidR="003B59C8" w14:paraId="31C942E2" w14:textId="77777777" w:rsidTr="00B913F4">
        <w:tc>
          <w:tcPr>
            <w:tcW w:w="6121" w:type="dxa"/>
          </w:tcPr>
          <w:p w14:paraId="000002D3" w14:textId="77777777" w:rsidR="003B59C8" w:rsidRDefault="005D60CB">
            <w:r>
              <w:t>Therapeutic Area Specific</w:t>
            </w:r>
          </w:p>
        </w:tc>
        <w:tc>
          <w:tcPr>
            <w:tcW w:w="1134" w:type="dxa"/>
          </w:tcPr>
          <w:p w14:paraId="000002D4" w14:textId="77777777" w:rsidR="003B59C8" w:rsidRDefault="003B59C8"/>
        </w:tc>
        <w:tc>
          <w:tcPr>
            <w:tcW w:w="1275" w:type="dxa"/>
          </w:tcPr>
          <w:p w14:paraId="000002D5" w14:textId="77777777" w:rsidR="003B59C8" w:rsidRDefault="003B59C8"/>
        </w:tc>
        <w:tc>
          <w:tcPr>
            <w:tcW w:w="1134" w:type="dxa"/>
          </w:tcPr>
          <w:p w14:paraId="000002D6" w14:textId="77777777" w:rsidR="003B59C8" w:rsidRDefault="003B59C8"/>
        </w:tc>
        <w:tc>
          <w:tcPr>
            <w:tcW w:w="1418" w:type="dxa"/>
          </w:tcPr>
          <w:p w14:paraId="000002D7" w14:textId="77777777" w:rsidR="003B59C8" w:rsidRDefault="003B59C8"/>
        </w:tc>
      </w:tr>
      <w:tr w:rsidR="003B59C8" w14:paraId="1117A668" w14:textId="77777777" w:rsidTr="00B913F4">
        <w:tc>
          <w:tcPr>
            <w:tcW w:w="6121" w:type="dxa"/>
          </w:tcPr>
          <w:p w14:paraId="000002D8" w14:textId="77777777" w:rsidR="003B59C8" w:rsidRDefault="005D60CB">
            <w:r>
              <w:t>Indication Specific</w:t>
            </w:r>
          </w:p>
        </w:tc>
        <w:tc>
          <w:tcPr>
            <w:tcW w:w="1134" w:type="dxa"/>
          </w:tcPr>
          <w:p w14:paraId="000002D9" w14:textId="77777777" w:rsidR="003B59C8" w:rsidRDefault="003B59C8"/>
        </w:tc>
        <w:tc>
          <w:tcPr>
            <w:tcW w:w="1275" w:type="dxa"/>
          </w:tcPr>
          <w:p w14:paraId="000002DA" w14:textId="77777777" w:rsidR="003B59C8" w:rsidRDefault="003B59C8"/>
        </w:tc>
        <w:tc>
          <w:tcPr>
            <w:tcW w:w="1134" w:type="dxa"/>
          </w:tcPr>
          <w:p w14:paraId="000002DB" w14:textId="77777777" w:rsidR="003B59C8" w:rsidRDefault="003B59C8"/>
        </w:tc>
        <w:tc>
          <w:tcPr>
            <w:tcW w:w="1418" w:type="dxa"/>
          </w:tcPr>
          <w:p w14:paraId="000002DC" w14:textId="77777777" w:rsidR="003B59C8" w:rsidRDefault="003B59C8"/>
        </w:tc>
      </w:tr>
      <w:tr w:rsidR="003B59C8" w14:paraId="53579023" w14:textId="77777777" w:rsidTr="00B913F4">
        <w:tc>
          <w:tcPr>
            <w:tcW w:w="6121" w:type="dxa"/>
          </w:tcPr>
          <w:p w14:paraId="000002DD" w14:textId="77777777" w:rsidR="003B59C8" w:rsidRDefault="005D60CB">
            <w:r>
              <w:t>Protocol Specific</w:t>
            </w:r>
          </w:p>
        </w:tc>
        <w:tc>
          <w:tcPr>
            <w:tcW w:w="1134" w:type="dxa"/>
          </w:tcPr>
          <w:p w14:paraId="000002DE" w14:textId="77777777" w:rsidR="003B59C8" w:rsidRDefault="003B59C8"/>
        </w:tc>
        <w:tc>
          <w:tcPr>
            <w:tcW w:w="1275" w:type="dxa"/>
          </w:tcPr>
          <w:p w14:paraId="000002DF" w14:textId="77777777" w:rsidR="003B59C8" w:rsidRDefault="003B59C8"/>
        </w:tc>
        <w:tc>
          <w:tcPr>
            <w:tcW w:w="1134" w:type="dxa"/>
          </w:tcPr>
          <w:p w14:paraId="000002E0" w14:textId="77777777" w:rsidR="003B59C8" w:rsidRDefault="003B59C8"/>
        </w:tc>
        <w:tc>
          <w:tcPr>
            <w:tcW w:w="1418" w:type="dxa"/>
          </w:tcPr>
          <w:p w14:paraId="000002E1" w14:textId="77777777" w:rsidR="003B59C8" w:rsidRDefault="003B59C8"/>
        </w:tc>
      </w:tr>
      <w:bookmarkEnd w:id="20"/>
      <w:tr w:rsidR="003B59C8" w14:paraId="61417CEF" w14:textId="77777777" w:rsidTr="00B913F4">
        <w:tc>
          <w:tcPr>
            <w:tcW w:w="6121" w:type="dxa"/>
          </w:tcPr>
          <w:p w14:paraId="000002E2" w14:textId="77777777" w:rsidR="003B59C8" w:rsidRDefault="005D60CB">
            <w:r>
              <w:t>Other (Specify)</w:t>
            </w:r>
          </w:p>
        </w:tc>
        <w:tc>
          <w:tcPr>
            <w:tcW w:w="1134" w:type="dxa"/>
          </w:tcPr>
          <w:p w14:paraId="000002E3" w14:textId="77777777" w:rsidR="003B59C8" w:rsidRDefault="003B59C8"/>
        </w:tc>
        <w:tc>
          <w:tcPr>
            <w:tcW w:w="1275" w:type="dxa"/>
          </w:tcPr>
          <w:p w14:paraId="000002E4" w14:textId="77777777" w:rsidR="003B59C8" w:rsidRDefault="003B59C8"/>
        </w:tc>
        <w:tc>
          <w:tcPr>
            <w:tcW w:w="1134" w:type="dxa"/>
          </w:tcPr>
          <w:p w14:paraId="000002E5" w14:textId="77777777" w:rsidR="003B59C8" w:rsidRDefault="003B59C8"/>
        </w:tc>
        <w:tc>
          <w:tcPr>
            <w:tcW w:w="1418" w:type="dxa"/>
          </w:tcPr>
          <w:p w14:paraId="000002E6" w14:textId="77777777" w:rsidR="003B59C8" w:rsidRDefault="003B59C8"/>
        </w:tc>
      </w:tr>
      <w:tr w:rsidR="003B59C8" w14:paraId="2862BE15" w14:textId="77777777" w:rsidTr="00B913F4">
        <w:tc>
          <w:tcPr>
            <w:tcW w:w="6121" w:type="dxa"/>
          </w:tcPr>
          <w:p w14:paraId="000002E7" w14:textId="77777777" w:rsidR="003B59C8" w:rsidRDefault="005D60CB">
            <w:r>
              <w:t>Other (Specify)</w:t>
            </w:r>
          </w:p>
        </w:tc>
        <w:tc>
          <w:tcPr>
            <w:tcW w:w="1134" w:type="dxa"/>
          </w:tcPr>
          <w:p w14:paraId="000002E8" w14:textId="77777777" w:rsidR="003B59C8" w:rsidRDefault="003B59C8"/>
        </w:tc>
        <w:tc>
          <w:tcPr>
            <w:tcW w:w="1275" w:type="dxa"/>
          </w:tcPr>
          <w:p w14:paraId="000002E9" w14:textId="77777777" w:rsidR="003B59C8" w:rsidRDefault="003B59C8"/>
        </w:tc>
        <w:tc>
          <w:tcPr>
            <w:tcW w:w="1134" w:type="dxa"/>
          </w:tcPr>
          <w:p w14:paraId="000002EA" w14:textId="77777777" w:rsidR="003B59C8" w:rsidRDefault="003B59C8"/>
        </w:tc>
        <w:tc>
          <w:tcPr>
            <w:tcW w:w="1418" w:type="dxa"/>
          </w:tcPr>
          <w:p w14:paraId="000002EB" w14:textId="77777777" w:rsidR="003B59C8" w:rsidRDefault="003B59C8"/>
        </w:tc>
      </w:tr>
      <w:tr w:rsidR="003B59C8" w14:paraId="7ADD1F04" w14:textId="77777777" w:rsidTr="00B913F4">
        <w:tc>
          <w:tcPr>
            <w:tcW w:w="6121" w:type="dxa"/>
          </w:tcPr>
          <w:p w14:paraId="000002EC" w14:textId="77777777" w:rsidR="003B59C8" w:rsidRDefault="005D60CB">
            <w:r>
              <w:t>Other (</w:t>
            </w:r>
            <w:sdt>
              <w:sdtPr>
                <w:tag w:val="goog_rdk_172"/>
                <w:id w:val="-565880700"/>
              </w:sdtPr>
              <w:sdtContent/>
            </w:sdt>
            <w:r>
              <w:t>Specify)</w:t>
            </w:r>
          </w:p>
        </w:tc>
        <w:tc>
          <w:tcPr>
            <w:tcW w:w="1134" w:type="dxa"/>
          </w:tcPr>
          <w:p w14:paraId="000002ED" w14:textId="77777777" w:rsidR="003B59C8" w:rsidRDefault="003B59C8"/>
        </w:tc>
        <w:tc>
          <w:tcPr>
            <w:tcW w:w="1275" w:type="dxa"/>
          </w:tcPr>
          <w:p w14:paraId="000002EE" w14:textId="77777777" w:rsidR="003B59C8" w:rsidRDefault="003B59C8"/>
        </w:tc>
        <w:tc>
          <w:tcPr>
            <w:tcW w:w="1134" w:type="dxa"/>
          </w:tcPr>
          <w:p w14:paraId="000002EF" w14:textId="77777777" w:rsidR="003B59C8" w:rsidRDefault="003B59C8"/>
        </w:tc>
        <w:tc>
          <w:tcPr>
            <w:tcW w:w="1418" w:type="dxa"/>
          </w:tcPr>
          <w:p w14:paraId="000002F0" w14:textId="77777777" w:rsidR="003B59C8" w:rsidRDefault="003B59C8"/>
        </w:tc>
      </w:tr>
    </w:tbl>
    <w:p w14:paraId="000002F1" w14:textId="3BD647C3" w:rsidR="003B59C8" w:rsidRDefault="00000000">
      <w:sdt>
        <w:sdtPr>
          <w:tag w:val="goog_rdk_173"/>
          <w:id w:val="536318578"/>
        </w:sdtPr>
        <w:sdtContent/>
      </w:sdt>
      <w:sdt>
        <w:sdtPr>
          <w:tag w:val="goog_rdk_174"/>
          <w:id w:val="1827938072"/>
          <w:showingPlcHdr/>
        </w:sdtPr>
        <w:sdtContent>
          <w:r w:rsidR="00987C6A">
            <w:t xml:space="preserve">     </w:t>
          </w:r>
        </w:sdtContent>
      </w:sdt>
    </w:p>
    <w:p w14:paraId="000002F2" w14:textId="4D951884" w:rsidR="003B59C8" w:rsidRDefault="005D60CB" w:rsidP="00642401">
      <w:pPr>
        <w:numPr>
          <w:ilvl w:val="0"/>
          <w:numId w:val="5"/>
        </w:numPr>
        <w:spacing w:line="256" w:lineRule="auto"/>
        <w:rPr>
          <w:color w:val="000000"/>
        </w:rPr>
      </w:pPr>
      <w:r>
        <w:t xml:space="preserve"> </w:t>
      </w:r>
      <w:r>
        <w:rPr>
          <w:color w:val="000000"/>
        </w:rPr>
        <w:t>ICH E3 QTL language may evolve to become “acceptable ranges”. Will your company potentially change their approach as a result?</w:t>
      </w:r>
    </w:p>
    <w:p w14:paraId="000002F3" w14:textId="77777777" w:rsidR="003B59C8" w:rsidRDefault="005D60CB">
      <w:pPr>
        <w:ind w:left="360"/>
      </w:pPr>
      <w:r>
        <w:t>No / Yes / Not Applicable</w:t>
      </w:r>
    </w:p>
    <w:p w14:paraId="000002F4" w14:textId="0975CF34" w:rsidR="003B59C8" w:rsidRDefault="005D60CB">
      <w:pPr>
        <w:ind w:left="360"/>
      </w:pPr>
      <w:r>
        <w:t>If Yes or No, can you provide specifics?</w:t>
      </w:r>
    </w:p>
    <w:p w14:paraId="000002F6" w14:textId="09C08438" w:rsidR="003B59C8" w:rsidRDefault="005D60CB" w:rsidP="00987C6A">
      <w:pPr>
        <w:rPr>
          <w:ins w:id="21" w:author="LOVEJOY, MIREILLE (GE Healthcare)" w:date="2022-12-09T13:26:00Z"/>
        </w:rPr>
      </w:pPr>
      <w:r>
        <w:t xml:space="preserve">  </w:t>
      </w:r>
      <w:sdt>
        <w:sdtPr>
          <w:tag w:val="goog_rdk_177"/>
          <w:id w:val="-2024849689"/>
        </w:sdtPr>
        <w:sdtContent>
          <w:sdt>
            <w:sdtPr>
              <w:tag w:val="goog_rdk_176"/>
              <w:id w:val="-598178307"/>
            </w:sdtPr>
            <w:sdtContent/>
          </w:sdt>
        </w:sdtContent>
      </w:sdt>
    </w:p>
    <w:p w14:paraId="7EE02B0E" w14:textId="655C2080" w:rsidR="00987C6A" w:rsidRDefault="005D60CB" w:rsidP="00642401">
      <w:pPr>
        <w:pStyle w:val="ListParagraph"/>
        <w:numPr>
          <w:ilvl w:val="0"/>
          <w:numId w:val="5"/>
        </w:numPr>
      </w:pPr>
      <w:r>
        <w:t xml:space="preserve">Approximately what proportion of </w:t>
      </w:r>
      <w:r w:rsidR="00B913F4">
        <w:t xml:space="preserve">excursions that your organization have investigated, </w:t>
      </w:r>
      <w:r>
        <w:t>have surfaced an underlying systemic issue?</w:t>
      </w:r>
      <w:r w:rsidR="00987C6A">
        <w:t xml:space="preserve">                                                                                          ALWAYS</w:t>
      </w:r>
    </w:p>
    <w:p w14:paraId="78E0A178" w14:textId="77777777" w:rsidR="00987C6A" w:rsidRDefault="00987C6A" w:rsidP="00987C6A">
      <w:pPr>
        <w:pStyle w:val="ListParagraph"/>
        <w:ind w:left="360"/>
      </w:pPr>
      <w:r>
        <w:t xml:space="preserve">                                                                                                                                          MOST OF THE TIME</w:t>
      </w:r>
    </w:p>
    <w:p w14:paraId="5C9F780C" w14:textId="77777777" w:rsidR="00987C6A" w:rsidRDefault="00987C6A" w:rsidP="00987C6A">
      <w:pPr>
        <w:pStyle w:val="ListParagraph"/>
        <w:ind w:left="360"/>
      </w:pPr>
      <w:r>
        <w:t xml:space="preserve">                                                                                                                                          RARELY</w:t>
      </w:r>
    </w:p>
    <w:p w14:paraId="000002F7" w14:textId="05E8CE06" w:rsidR="003B59C8" w:rsidRDefault="00987C6A" w:rsidP="00987C6A">
      <w:pPr>
        <w:pStyle w:val="ListParagraph"/>
        <w:ind w:left="360"/>
      </w:pPr>
      <w:r>
        <w:t xml:space="preserve">                                                                                                                                          NEVER             </w:t>
      </w:r>
    </w:p>
    <w:p w14:paraId="017B9E96" w14:textId="076CE04C" w:rsidR="00987C6A" w:rsidRDefault="00987C6A"/>
    <w:p w14:paraId="77D6D152" w14:textId="77777777" w:rsidR="00987C6A" w:rsidRDefault="00987C6A" w:rsidP="00642401">
      <w:pPr>
        <w:pStyle w:val="ListParagraph"/>
        <w:numPr>
          <w:ilvl w:val="0"/>
          <w:numId w:val="5"/>
        </w:numPr>
      </w:pPr>
      <w:r>
        <w:t>How often did the application of QTLs successfully control the intended risk/Critical Quality Factor</w:t>
      </w:r>
    </w:p>
    <w:p w14:paraId="76E58578" w14:textId="3C9241AF" w:rsidR="00987C6A" w:rsidRDefault="00987C6A" w:rsidP="00987C6A">
      <w:pPr>
        <w:pStyle w:val="ListParagraph"/>
        <w:ind w:left="360"/>
      </w:pPr>
      <w:r>
        <w:t xml:space="preserve">                                                                                                                                          ALWAYS</w:t>
      </w:r>
    </w:p>
    <w:p w14:paraId="191FA9CC" w14:textId="18440BF9" w:rsidR="00987C6A" w:rsidRDefault="00987C6A" w:rsidP="00987C6A">
      <w:pPr>
        <w:pStyle w:val="ListParagraph"/>
        <w:ind w:left="360"/>
      </w:pPr>
      <w:r>
        <w:t xml:space="preserve">                                                                                                                                          MOST OF THE TIME</w:t>
      </w:r>
    </w:p>
    <w:p w14:paraId="56041D6F" w14:textId="75C5C612" w:rsidR="00987C6A" w:rsidRDefault="00987C6A" w:rsidP="00987C6A">
      <w:pPr>
        <w:pStyle w:val="ListParagraph"/>
        <w:ind w:left="360"/>
      </w:pPr>
      <w:r>
        <w:t xml:space="preserve">                                                                                                                                          RARELY</w:t>
      </w:r>
    </w:p>
    <w:p w14:paraId="1D3D4B49" w14:textId="33CF453B" w:rsidR="00987C6A" w:rsidRDefault="00987C6A" w:rsidP="00987C6A">
      <w:pPr>
        <w:pStyle w:val="ListParagraph"/>
        <w:ind w:left="360"/>
      </w:pPr>
      <w:r>
        <w:t xml:space="preserve">                                                                                                                                          NEVER</w:t>
      </w:r>
    </w:p>
    <w:p w14:paraId="365EE627" w14:textId="77777777" w:rsidR="00987C6A" w:rsidRDefault="00987C6A" w:rsidP="00987C6A">
      <w:pPr>
        <w:pStyle w:val="ListParagraph"/>
        <w:ind w:left="360"/>
      </w:pPr>
    </w:p>
    <w:p w14:paraId="46356812" w14:textId="0DCE6ECC" w:rsidR="00C76787" w:rsidRPr="00B913F4" w:rsidRDefault="00C76787" w:rsidP="00642401">
      <w:pPr>
        <w:pStyle w:val="ListParagraph"/>
        <w:numPr>
          <w:ilvl w:val="0"/>
          <w:numId w:val="5"/>
        </w:numPr>
        <w:rPr>
          <w:rFonts w:asciiTheme="minorHAnsi" w:hAnsiTheme="minorHAnsi" w:cstheme="minorHAnsi"/>
        </w:rPr>
      </w:pPr>
      <w:r w:rsidRPr="00B913F4">
        <w:rPr>
          <w:rFonts w:asciiTheme="minorHAnsi" w:hAnsiTheme="minorHAnsi" w:cstheme="minorHAnsi"/>
          <w:color w:val="202124"/>
        </w:rPr>
        <w:lastRenderedPageBreak/>
        <w:t>Are you open to industry level collaborations and standardi</w:t>
      </w:r>
      <w:r w:rsidR="001C36BA">
        <w:rPr>
          <w:rFonts w:asciiTheme="minorHAnsi" w:hAnsiTheme="minorHAnsi" w:cstheme="minorHAnsi"/>
          <w:color w:val="202124"/>
        </w:rPr>
        <w:t>z</w:t>
      </w:r>
      <w:r w:rsidRPr="00B913F4">
        <w:rPr>
          <w:rFonts w:asciiTheme="minorHAnsi" w:hAnsiTheme="minorHAnsi" w:cstheme="minorHAnsi"/>
          <w:color w:val="202124"/>
        </w:rPr>
        <w:t xml:space="preserve">ations </w:t>
      </w:r>
      <w:r w:rsidR="001C36BA">
        <w:rPr>
          <w:rFonts w:asciiTheme="minorHAnsi" w:hAnsiTheme="minorHAnsi" w:cstheme="minorHAnsi"/>
          <w:color w:val="202124"/>
        </w:rPr>
        <w:t xml:space="preserve">in areas </w:t>
      </w:r>
      <w:r w:rsidRPr="00B913F4">
        <w:rPr>
          <w:rFonts w:asciiTheme="minorHAnsi" w:hAnsiTheme="minorHAnsi" w:cstheme="minorHAnsi"/>
          <w:color w:val="202124"/>
        </w:rPr>
        <w:t>such as a) Opensource Software Development for QTL's b) Core definitions</w:t>
      </w:r>
      <w:r w:rsidR="001C36BA">
        <w:rPr>
          <w:rFonts w:asciiTheme="minorHAnsi" w:hAnsiTheme="minorHAnsi" w:cstheme="minorHAnsi"/>
          <w:color w:val="202124"/>
        </w:rPr>
        <w:t xml:space="preserve"> of QTLs</w:t>
      </w:r>
      <w:r w:rsidRPr="00B913F4">
        <w:rPr>
          <w:rFonts w:asciiTheme="minorHAnsi" w:hAnsiTheme="minorHAnsi" w:cstheme="minorHAnsi"/>
          <w:color w:val="202124"/>
        </w:rPr>
        <w:t>? Y/N</w:t>
      </w:r>
    </w:p>
    <w:p w14:paraId="698819CE" w14:textId="0755C131" w:rsidR="00C76787" w:rsidRDefault="00C76787" w:rsidP="00C76787">
      <w:pPr>
        <w:pStyle w:val="ListParagraph"/>
        <w:ind w:left="360"/>
      </w:pPr>
    </w:p>
    <w:p w14:paraId="0000030B" w14:textId="77777777" w:rsidR="003B59C8" w:rsidRDefault="003B59C8"/>
    <w:p w14:paraId="00000317" w14:textId="02EEB376" w:rsidR="003B59C8" w:rsidRDefault="003B59C8"/>
    <w:sectPr w:rsidR="003B59C8">
      <w:headerReference w:type="default" r:id="rId8"/>
      <w:footerReference w:type="default" r:id="rId9"/>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F7542" w14:textId="77777777" w:rsidR="00035FC4" w:rsidRDefault="00035FC4">
      <w:pPr>
        <w:spacing w:after="0" w:line="240" w:lineRule="auto"/>
      </w:pPr>
      <w:r>
        <w:separator/>
      </w:r>
    </w:p>
  </w:endnote>
  <w:endnote w:type="continuationSeparator" w:id="0">
    <w:p w14:paraId="3A46FA86" w14:textId="77777777" w:rsidR="00035FC4" w:rsidRDefault="00035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A" w14:textId="4EAF361C" w:rsidR="005D60CB" w:rsidRDefault="005D60CB">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87C6A">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987C6A">
      <w:rPr>
        <w:b/>
        <w:noProof/>
        <w:color w:val="000000"/>
        <w:sz w:val="24"/>
        <w:szCs w:val="24"/>
      </w:rPr>
      <w:t>10</w:t>
    </w:r>
    <w:r>
      <w:rPr>
        <w:b/>
        <w:color w:val="000000"/>
        <w:sz w:val="24"/>
        <w:szCs w:val="24"/>
      </w:rPr>
      <w:fldChar w:fldCharType="end"/>
    </w:r>
  </w:p>
  <w:p w14:paraId="0000031B" w14:textId="77777777" w:rsidR="005D60CB" w:rsidRDefault="005D60C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82D46" w14:textId="77777777" w:rsidR="00035FC4" w:rsidRDefault="00035FC4">
      <w:pPr>
        <w:spacing w:after="0" w:line="240" w:lineRule="auto"/>
      </w:pPr>
      <w:r>
        <w:separator/>
      </w:r>
    </w:p>
  </w:footnote>
  <w:footnote w:type="continuationSeparator" w:id="0">
    <w:p w14:paraId="51A66B90" w14:textId="77777777" w:rsidR="00035FC4" w:rsidRDefault="00035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8" w14:textId="1F7F5350" w:rsidR="005D60CB" w:rsidRDefault="005D60CB">
    <w:pPr>
      <w:pBdr>
        <w:top w:val="nil"/>
        <w:left w:val="nil"/>
        <w:bottom w:val="nil"/>
        <w:right w:val="nil"/>
        <w:between w:val="nil"/>
      </w:pBdr>
      <w:tabs>
        <w:tab w:val="center" w:pos="4680"/>
        <w:tab w:val="right" w:pos="9360"/>
      </w:tabs>
      <w:spacing w:after="0" w:line="240" w:lineRule="auto"/>
      <w:rPr>
        <w:b/>
        <w:color w:val="000000"/>
        <w:sz w:val="24"/>
        <w:szCs w:val="24"/>
      </w:rPr>
    </w:pPr>
    <w:r>
      <w:rPr>
        <w:b/>
        <w:color w:val="000000"/>
        <w:sz w:val="24"/>
        <w:szCs w:val="24"/>
      </w:rPr>
      <w:t xml:space="preserve">PHUSE RBM Working Group – Quality Tolerance Limits Industry Survey </w:t>
    </w:r>
    <w:r w:rsidR="00394143">
      <w:rPr>
        <w:b/>
        <w:color w:val="000000"/>
        <w:sz w:val="24"/>
        <w:szCs w:val="24"/>
      </w:rPr>
      <w:t>01Feb</w:t>
    </w:r>
    <w:r>
      <w:rPr>
        <w:b/>
        <w:color w:val="000000"/>
        <w:sz w:val="24"/>
        <w:szCs w:val="24"/>
      </w:rPr>
      <w:t>2022</w:t>
    </w:r>
  </w:p>
  <w:p w14:paraId="00000319" w14:textId="77777777" w:rsidR="005D60CB" w:rsidRDefault="005D60C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41B8"/>
    <w:multiLevelType w:val="multilevel"/>
    <w:tmpl w:val="D3666C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73E4288"/>
    <w:multiLevelType w:val="multilevel"/>
    <w:tmpl w:val="3E6C3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B659DD"/>
    <w:multiLevelType w:val="multilevel"/>
    <w:tmpl w:val="75FA9310"/>
    <w:lvl w:ilvl="0">
      <w:start w:val="17"/>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7FB4DD8"/>
    <w:multiLevelType w:val="multilevel"/>
    <w:tmpl w:val="5A6692D6"/>
    <w:lvl w:ilvl="0">
      <w:start w:val="1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6DFE65B6"/>
    <w:multiLevelType w:val="multilevel"/>
    <w:tmpl w:val="93D033EC"/>
    <w:lvl w:ilvl="0">
      <w:start w:val="17"/>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61466926">
    <w:abstractNumId w:val="2"/>
  </w:num>
  <w:num w:numId="2" w16cid:durableId="1501239332">
    <w:abstractNumId w:val="1"/>
  </w:num>
  <w:num w:numId="3" w16cid:durableId="1490444473">
    <w:abstractNumId w:val="4"/>
  </w:num>
  <w:num w:numId="4" w16cid:durableId="826476042">
    <w:abstractNumId w:val="0"/>
  </w:num>
  <w:num w:numId="5" w16cid:durableId="2137749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ztjQ0MbQ0sTAyNzZT0lEKTi0uzszPAykwrAUAvwHLOSwAAAA="/>
  </w:docVars>
  <w:rsids>
    <w:rsidRoot w:val="003B59C8"/>
    <w:rsid w:val="00035FC4"/>
    <w:rsid w:val="00041D2D"/>
    <w:rsid w:val="00167015"/>
    <w:rsid w:val="001A1D22"/>
    <w:rsid w:val="001C36BA"/>
    <w:rsid w:val="00280FC5"/>
    <w:rsid w:val="0028288D"/>
    <w:rsid w:val="00377613"/>
    <w:rsid w:val="00394143"/>
    <w:rsid w:val="003B59C8"/>
    <w:rsid w:val="004D1FB7"/>
    <w:rsid w:val="004E4F23"/>
    <w:rsid w:val="004E7645"/>
    <w:rsid w:val="00526382"/>
    <w:rsid w:val="00533CEA"/>
    <w:rsid w:val="005D60CB"/>
    <w:rsid w:val="0064174D"/>
    <w:rsid w:val="00642401"/>
    <w:rsid w:val="00694A5C"/>
    <w:rsid w:val="00743ACB"/>
    <w:rsid w:val="00751E4F"/>
    <w:rsid w:val="008A1326"/>
    <w:rsid w:val="00955B36"/>
    <w:rsid w:val="009751FF"/>
    <w:rsid w:val="00987C6A"/>
    <w:rsid w:val="009A22A6"/>
    <w:rsid w:val="00B913F4"/>
    <w:rsid w:val="00BA3038"/>
    <w:rsid w:val="00C31220"/>
    <w:rsid w:val="00C33967"/>
    <w:rsid w:val="00C76787"/>
    <w:rsid w:val="00CB2D14"/>
    <w:rsid w:val="00DD1A70"/>
    <w:rsid w:val="00DD71DE"/>
    <w:rsid w:val="00E52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35740"/>
  <w15:docId w15:val="{77E43E18-4BC0-4987-A896-47C446B4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B0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B3A1C"/>
    <w:pPr>
      <w:ind w:left="720"/>
      <w:contextualSpacing/>
    </w:pPr>
  </w:style>
  <w:style w:type="table" w:styleId="TableGrid">
    <w:name w:val="Table Grid"/>
    <w:basedOn w:val="TableNormal"/>
    <w:uiPriority w:val="39"/>
    <w:rsid w:val="00CB3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0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0CA"/>
  </w:style>
  <w:style w:type="paragraph" w:styleId="Footer">
    <w:name w:val="footer"/>
    <w:basedOn w:val="Normal"/>
    <w:link w:val="FooterChar"/>
    <w:uiPriority w:val="99"/>
    <w:unhideWhenUsed/>
    <w:rsid w:val="00520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0CA"/>
  </w:style>
  <w:style w:type="character" w:styleId="CommentReference">
    <w:name w:val="annotation reference"/>
    <w:basedOn w:val="DefaultParagraphFont"/>
    <w:uiPriority w:val="99"/>
    <w:semiHidden/>
    <w:unhideWhenUsed/>
    <w:rsid w:val="009F505B"/>
    <w:rPr>
      <w:sz w:val="16"/>
      <w:szCs w:val="16"/>
    </w:rPr>
  </w:style>
  <w:style w:type="paragraph" w:styleId="CommentText">
    <w:name w:val="annotation text"/>
    <w:basedOn w:val="Normal"/>
    <w:link w:val="CommentTextChar"/>
    <w:uiPriority w:val="99"/>
    <w:unhideWhenUsed/>
    <w:rsid w:val="009F505B"/>
    <w:pPr>
      <w:spacing w:line="240" w:lineRule="auto"/>
    </w:pPr>
    <w:rPr>
      <w:sz w:val="20"/>
      <w:szCs w:val="20"/>
    </w:rPr>
  </w:style>
  <w:style w:type="character" w:customStyle="1" w:styleId="CommentTextChar">
    <w:name w:val="Comment Text Char"/>
    <w:basedOn w:val="DefaultParagraphFont"/>
    <w:link w:val="CommentText"/>
    <w:uiPriority w:val="99"/>
    <w:rsid w:val="009F505B"/>
    <w:rPr>
      <w:sz w:val="20"/>
      <w:szCs w:val="20"/>
    </w:rPr>
  </w:style>
  <w:style w:type="paragraph" w:styleId="CommentSubject">
    <w:name w:val="annotation subject"/>
    <w:basedOn w:val="CommentText"/>
    <w:next w:val="CommentText"/>
    <w:link w:val="CommentSubjectChar"/>
    <w:uiPriority w:val="99"/>
    <w:semiHidden/>
    <w:unhideWhenUsed/>
    <w:rsid w:val="009F505B"/>
    <w:rPr>
      <w:b/>
      <w:bCs/>
    </w:rPr>
  </w:style>
  <w:style w:type="character" w:customStyle="1" w:styleId="CommentSubjectChar">
    <w:name w:val="Comment Subject Char"/>
    <w:basedOn w:val="CommentTextChar"/>
    <w:link w:val="CommentSubject"/>
    <w:uiPriority w:val="99"/>
    <w:semiHidden/>
    <w:rsid w:val="009F505B"/>
    <w:rPr>
      <w:b/>
      <w:bCs/>
      <w:sz w:val="20"/>
      <w:szCs w:val="20"/>
    </w:rPr>
  </w:style>
  <w:style w:type="paragraph" w:styleId="Revision">
    <w:name w:val="Revision"/>
    <w:hidden/>
    <w:uiPriority w:val="99"/>
    <w:semiHidden/>
    <w:rsid w:val="007A4E36"/>
    <w:pPr>
      <w:spacing w:after="0" w:line="240" w:lineRule="auto"/>
    </w:pPr>
  </w:style>
  <w:style w:type="paragraph" w:styleId="BalloonText">
    <w:name w:val="Balloon Text"/>
    <w:basedOn w:val="Normal"/>
    <w:link w:val="BalloonTextChar"/>
    <w:uiPriority w:val="99"/>
    <w:semiHidden/>
    <w:unhideWhenUsed/>
    <w:rsid w:val="00DF35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5A8"/>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422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qyan2JHalgbPin1f12pMjUy8PA==">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2363</Words>
  <Characters>13143</Characters>
  <Application>Microsoft Office Word</Application>
  <DocSecurity>0</DocSecurity>
  <Lines>1194</Lines>
  <Paragraphs>408</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Walega, Michael</dc:creator>
  <cp:lastModifiedBy>Ponce, Steven</cp:lastModifiedBy>
  <cp:revision>2</cp:revision>
  <cp:lastPrinted>2023-07-05T15:04:00Z</cp:lastPrinted>
  <dcterms:created xsi:type="dcterms:W3CDTF">2023-12-21T13:32:00Z</dcterms:created>
  <dcterms:modified xsi:type="dcterms:W3CDTF">2023-12-21T13:32:00Z</dcterms:modified>
</cp:coreProperties>
</file>